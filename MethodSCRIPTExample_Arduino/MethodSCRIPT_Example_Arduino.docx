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F9CDD2D" w:rsidR="002862D7" w:rsidRPr="00981E56" w:rsidRDefault="004E391C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9A0724">
            <w:rPr>
              <w:lang w:val="en-US"/>
            </w:rPr>
            <w:t xml:space="preserve"> - Arduino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2A98396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3E566F">
        <w:rPr>
          <w:lang w:val="en-US"/>
        </w:rPr>
        <w:t>August 21</w:t>
      </w:r>
      <w:bookmarkStart w:id="0" w:name="_GoBack"/>
      <w:bookmarkEnd w:id="0"/>
      <w:r w:rsidR="00BF4448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270613" w:rsidRDefault="002862D7" w:rsidP="002862D7">
      <w:pPr>
        <w:rPr>
          <w:lang w:val="en-US"/>
        </w:rPr>
      </w:pPr>
      <w:r w:rsidRPr="00270613">
        <w:rPr>
          <w:lang w:val="en-US"/>
        </w:rPr>
        <w:t>© 20</w:t>
      </w:r>
      <w:r w:rsidR="00FF3111" w:rsidRPr="00270613">
        <w:rPr>
          <w:lang w:val="en-US"/>
        </w:rPr>
        <w:t>19</w:t>
      </w:r>
      <w:r w:rsidRPr="00270613">
        <w:rPr>
          <w:lang w:val="en-US"/>
        </w:rPr>
        <w:t xml:space="preserve"> PalmSens BV</w:t>
      </w:r>
    </w:p>
    <w:p w14:paraId="7CE2A03E" w14:textId="77777777" w:rsidR="002862D7" w:rsidRPr="00270613" w:rsidRDefault="002862D7" w:rsidP="002862D7">
      <w:pPr>
        <w:rPr>
          <w:lang w:val="en-US"/>
        </w:rPr>
      </w:pPr>
    </w:p>
    <w:p w14:paraId="1D2A74C5" w14:textId="77777777" w:rsidR="004F6735" w:rsidRPr="00270613" w:rsidRDefault="002862D7" w:rsidP="002B5EBE">
      <w:pPr>
        <w:rPr>
          <w:lang w:val="en-US"/>
        </w:rPr>
        <w:sectPr w:rsidR="004F6735" w:rsidRPr="00270613" w:rsidSect="00DD160F">
          <w:headerReference w:type="even" r:id="rId11"/>
          <w:headerReference w:type="default" r:id="rId12"/>
          <w:footerReference w:type="even" r:id="rId13"/>
          <w:footerReference w:type="default" r:id="rId14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70613">
        <w:rPr>
          <w:lang w:val="en-US"/>
        </w:rPr>
        <w:t>www.palmsens.com</w:t>
      </w:r>
    </w:p>
    <w:p w14:paraId="00CE61FE" w14:textId="32498EC4" w:rsidR="00CC7C30" w:rsidRDefault="00CC7C30" w:rsidP="005E3364">
      <w:pPr>
        <w:pStyle w:val="Heading1"/>
      </w:pPr>
      <w:r>
        <w:lastRenderedPageBreak/>
        <w:t>Contents</w:t>
      </w:r>
    </w:p>
    <w:p w14:paraId="1A7B6861" w14:textId="32004413" w:rsidR="004C6E8B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</w:t>
      </w:r>
      <w:proofErr w:type="spellStart"/>
      <w:r w:rsidR="006C7D17">
        <w:rPr>
          <w:lang w:val="en-US"/>
        </w:rPr>
        <w:t>arduino</w:t>
      </w:r>
      <w:proofErr w:type="spellEnd"/>
      <w:r w:rsidR="006C7D17">
        <w:rPr>
          <w:lang w:val="en-US"/>
        </w:rPr>
        <w:t xml:space="preserve"> </w:t>
      </w:r>
      <w:r w:rsidRPr="00886DB9">
        <w:rPr>
          <w:lang w:val="en-US"/>
        </w:rPr>
        <w:t xml:space="preserve">example </w:t>
      </w:r>
      <w:proofErr w:type="spellStart"/>
      <w:r w:rsidR="00D364EB" w:rsidRPr="00D64940">
        <w:rPr>
          <w:i/>
          <w:lang w:val="en-US"/>
        </w:rPr>
        <w:t>MethodSCRIPTExample</w:t>
      </w:r>
      <w:r w:rsidR="00444251" w:rsidRPr="00D64940">
        <w:rPr>
          <w:i/>
          <w:lang w:val="en-US"/>
        </w:rPr>
        <w:t>.ino</w:t>
      </w:r>
      <w:proofErr w:type="spellEnd"/>
      <w:r w:rsidR="00444251">
        <w:rPr>
          <w:lang w:val="en-US"/>
        </w:rPr>
        <w:t xml:space="preserve"> found in the </w:t>
      </w:r>
      <w:r w:rsidR="00444251" w:rsidRPr="00D64940">
        <w:rPr>
          <w:i/>
          <w:lang w:val="en-US"/>
        </w:rPr>
        <w:t>/</w:t>
      </w:r>
      <w:proofErr w:type="spellStart"/>
      <w:r w:rsidR="00D364EB" w:rsidRPr="00D64940">
        <w:rPr>
          <w:i/>
          <w:lang w:val="en-US"/>
        </w:rPr>
        <w:t>MethodSCRIPTExample</w:t>
      </w:r>
      <w:r w:rsidR="00A210C6">
        <w:rPr>
          <w:i/>
          <w:lang w:val="en-US"/>
        </w:rPr>
        <w:t>_</w:t>
      </w:r>
      <w:r w:rsidR="00C32509" w:rsidRPr="00D64940">
        <w:rPr>
          <w:i/>
          <w:lang w:val="en-US"/>
        </w:rPr>
        <w:t>Arduino</w:t>
      </w:r>
      <w:proofErr w:type="spellEnd"/>
      <w:r w:rsidR="00951521">
        <w:rPr>
          <w:i/>
          <w:lang w:val="en-US"/>
        </w:rPr>
        <w:t>/</w:t>
      </w:r>
      <w:proofErr w:type="spellStart"/>
      <w:proofErr w:type="gramStart"/>
      <w:r w:rsidR="00951521">
        <w:rPr>
          <w:i/>
          <w:lang w:val="en-US"/>
        </w:rPr>
        <w:t>MethodSCRIPTExample</w:t>
      </w:r>
      <w:proofErr w:type="spellEnd"/>
      <w:r w:rsidR="00951521">
        <w:rPr>
          <w:i/>
          <w:lang w:val="en-US"/>
        </w:rPr>
        <w:t xml:space="preserve"> </w:t>
      </w:r>
      <w:r w:rsidR="0067501F" w:rsidRPr="00886DB9">
        <w:rPr>
          <w:lang w:val="en-US"/>
        </w:rPr>
        <w:t xml:space="preserve"> folder</w:t>
      </w:r>
      <w:proofErr w:type="gramEnd"/>
      <w:r w:rsidR="0067501F" w:rsidRPr="00886DB9">
        <w:rPr>
          <w:lang w:val="en-US"/>
        </w:rPr>
        <w:t xml:space="preserve">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 xml:space="preserve"> basic communication with the </w:t>
      </w:r>
      <w:proofErr w:type="spellStart"/>
      <w:r w:rsidRPr="00886DB9">
        <w:rPr>
          <w:lang w:val="en-US"/>
        </w:rPr>
        <w:t>EmStat</w:t>
      </w:r>
      <w:proofErr w:type="spellEnd"/>
      <w:r w:rsidRPr="00886DB9">
        <w:rPr>
          <w:lang w:val="en-US"/>
        </w:rPr>
        <w:t xml:space="preserve"> Pico </w:t>
      </w:r>
      <w:r w:rsidR="00444251">
        <w:rPr>
          <w:lang w:val="en-US"/>
        </w:rPr>
        <w:t xml:space="preserve">through Arduino MKR ZERO using the </w:t>
      </w:r>
      <w:r w:rsidR="009A0724">
        <w:rPr>
          <w:lang w:val="en-US"/>
        </w:rPr>
        <w:t xml:space="preserve">MethodSCRIPT </w:t>
      </w:r>
      <w:r w:rsidR="00444251">
        <w:rPr>
          <w:lang w:val="en-US"/>
        </w:rPr>
        <w:t xml:space="preserve">SDK (C libraries).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</w:t>
      </w:r>
      <w:proofErr w:type="spellStart"/>
      <w:r w:rsidR="00A452D1" w:rsidRPr="00A452D1">
        <w:rPr>
          <w:lang w:val="en-US"/>
        </w:rPr>
        <w:t>EmStat</w:t>
      </w:r>
      <w:proofErr w:type="spellEnd"/>
      <w:r w:rsidR="00A452D1" w:rsidRPr="00A452D1">
        <w:rPr>
          <w:lang w:val="en-US"/>
        </w:rPr>
        <w:t xml:space="preserve"> Pico from </w:t>
      </w:r>
      <w:r w:rsidR="00D364EB">
        <w:rPr>
          <w:lang w:val="en-US"/>
        </w:rPr>
        <w:t>a Windows</w:t>
      </w:r>
      <w:r w:rsidR="00A452D1" w:rsidRPr="00A452D1">
        <w:rPr>
          <w:lang w:val="en-US"/>
        </w:rPr>
        <w:t xml:space="preserve"> PC connected to the Arduino through USB.</w:t>
      </w:r>
    </w:p>
    <w:p w14:paraId="13D652C3" w14:textId="7BDF407B" w:rsidR="00CC7C30" w:rsidRPr="00C743CF" w:rsidRDefault="004E378C" w:rsidP="005E3364">
      <w:pPr>
        <w:pStyle w:val="Heading1"/>
      </w:pPr>
      <w:r>
        <w:t>Hardware setup</w:t>
      </w:r>
      <w:r w:rsidR="00CC7C30" w:rsidRPr="00C743CF">
        <w:t>:</w:t>
      </w:r>
    </w:p>
    <w:p w14:paraId="5A355E87" w14:textId="01E013DC" w:rsidR="0010760F" w:rsidRDefault="004E378C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To run this example, connect your Arduino MKRZERO </w:t>
      </w:r>
      <w:r w:rsidRPr="00D64940">
        <w:rPr>
          <w:i/>
          <w:lang w:val="en-US"/>
        </w:rPr>
        <w:t>Serial1</w:t>
      </w:r>
      <w:r w:rsidRPr="0010760F">
        <w:rPr>
          <w:lang w:val="en-US"/>
        </w:rPr>
        <w:t xml:space="preserve"> port Rx</w:t>
      </w:r>
      <w:r w:rsidR="0010760F" w:rsidRPr="0010760F">
        <w:rPr>
          <w:lang w:val="en-US"/>
        </w:rPr>
        <w:t xml:space="preserve"> (pin 13)</w:t>
      </w:r>
      <w:r w:rsidRPr="0010760F">
        <w:rPr>
          <w:lang w:val="en-US"/>
        </w:rPr>
        <w:t xml:space="preserve">, </w:t>
      </w:r>
      <w:proofErr w:type="spellStart"/>
      <w:r w:rsidRPr="0010760F">
        <w:rPr>
          <w:lang w:val="en-US"/>
        </w:rPr>
        <w:t>Tx</w:t>
      </w:r>
      <w:proofErr w:type="spellEnd"/>
      <w:r w:rsidR="0010760F" w:rsidRPr="0010760F">
        <w:rPr>
          <w:lang w:val="en-US"/>
        </w:rPr>
        <w:t xml:space="preserve"> (pin 14</w:t>
      </w:r>
      <w:proofErr w:type="gramStart"/>
      <w:r w:rsidR="0010760F" w:rsidRPr="0010760F">
        <w:rPr>
          <w:lang w:val="en-US"/>
        </w:rPr>
        <w:t xml:space="preserve">) </w:t>
      </w:r>
      <w:r w:rsidRPr="0010760F">
        <w:rPr>
          <w:lang w:val="en-US"/>
        </w:rPr>
        <w:t xml:space="preserve"> and</w:t>
      </w:r>
      <w:proofErr w:type="gramEnd"/>
      <w:r w:rsidRPr="0010760F">
        <w:rPr>
          <w:lang w:val="en-US"/>
        </w:rPr>
        <w:t xml:space="preserve"> GND to the </w:t>
      </w:r>
      <w:proofErr w:type="spellStart"/>
      <w:r w:rsidRPr="0010760F">
        <w:rPr>
          <w:lang w:val="en-US"/>
        </w:rPr>
        <w:t>EmStat</w:t>
      </w:r>
      <w:proofErr w:type="spellEnd"/>
      <w:r w:rsidRPr="0010760F">
        <w:rPr>
          <w:lang w:val="en-US"/>
        </w:rPr>
        <w:t xml:space="preserve"> Pico </w:t>
      </w:r>
      <w:r w:rsidRPr="00D64940">
        <w:rPr>
          <w:i/>
          <w:lang w:val="en-US"/>
        </w:rPr>
        <w:t>Serial</w:t>
      </w:r>
      <w:r w:rsidRPr="0010760F">
        <w:rPr>
          <w:lang w:val="en-US"/>
        </w:rPr>
        <w:t xml:space="preserve"> </w:t>
      </w:r>
      <w:proofErr w:type="spellStart"/>
      <w:r w:rsidRPr="0010760F">
        <w:rPr>
          <w:lang w:val="en-US"/>
        </w:rPr>
        <w:t>Tx</w:t>
      </w:r>
      <w:proofErr w:type="spellEnd"/>
      <w:r w:rsidRPr="0010760F">
        <w:rPr>
          <w:lang w:val="en-US"/>
        </w:rPr>
        <w:t>, Rx and GND respectively.</w:t>
      </w:r>
    </w:p>
    <w:p w14:paraId="37B8F69C" w14:textId="7F593711" w:rsidR="0010760F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Make sure the UART switch block SW4 on the </w:t>
      </w:r>
      <w:proofErr w:type="spellStart"/>
      <w:r w:rsidRPr="0010760F">
        <w:rPr>
          <w:lang w:val="en-US"/>
        </w:rPr>
        <w:t>EmStat</w:t>
      </w:r>
      <w:proofErr w:type="spellEnd"/>
      <w:r w:rsidRPr="0010760F">
        <w:rPr>
          <w:lang w:val="en-US"/>
        </w:rPr>
        <w:t xml:space="preserve"> </w:t>
      </w:r>
      <w:r w:rsidR="000F156C">
        <w:rPr>
          <w:lang w:val="en-US"/>
        </w:rPr>
        <w:t xml:space="preserve">Pico </w:t>
      </w:r>
      <w:r w:rsidRPr="0010760F">
        <w:rPr>
          <w:lang w:val="en-US"/>
        </w:rPr>
        <w:t>dev board has the switches for MKR 3 and 4 turned on.</w:t>
      </w:r>
    </w:p>
    <w:p w14:paraId="7804188E" w14:textId="77777777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The Arduino board should be connected normally to a PC. </w:t>
      </w:r>
    </w:p>
    <w:p w14:paraId="1F11AC94" w14:textId="7C720BD0" w:rsidR="008F1967" w:rsidRDefault="0010760F" w:rsidP="00277BCD">
      <w:pPr>
        <w:pStyle w:val="ListParagraph"/>
        <w:numPr>
          <w:ilvl w:val="0"/>
          <w:numId w:val="5"/>
        </w:numPr>
        <w:rPr>
          <w:lang w:val="en-US"/>
        </w:rPr>
      </w:pPr>
      <w:r w:rsidRPr="0010760F">
        <w:rPr>
          <w:lang w:val="en-US"/>
        </w:rPr>
        <w:t xml:space="preserve">If not powering the </w:t>
      </w:r>
      <w:proofErr w:type="spellStart"/>
      <w:r w:rsidRPr="0010760F">
        <w:rPr>
          <w:lang w:val="en-US"/>
        </w:rPr>
        <w:t>EmStat</w:t>
      </w:r>
      <w:proofErr w:type="spellEnd"/>
      <w:r w:rsidR="00D364EB">
        <w:rPr>
          <w:lang w:val="en-US"/>
        </w:rPr>
        <w:t xml:space="preserve"> Pico</w:t>
      </w:r>
      <w:r w:rsidRPr="0010760F">
        <w:rPr>
          <w:lang w:val="en-US"/>
        </w:rPr>
        <w:t xml:space="preserve"> by other means, </w:t>
      </w:r>
      <w:r w:rsidR="0034287C">
        <w:rPr>
          <w:lang w:val="en-US"/>
        </w:rPr>
        <w:t>it</w:t>
      </w:r>
      <w:r w:rsidRPr="0010760F">
        <w:rPr>
          <w:lang w:val="en-US"/>
        </w:rPr>
        <w:t xml:space="preserve"> should be connected to the PC through USB for power.</w:t>
      </w:r>
    </w:p>
    <w:p w14:paraId="2B24470A" w14:textId="58A342C4" w:rsidR="008F1967" w:rsidRPr="00C743CF" w:rsidRDefault="008F1967" w:rsidP="005E3364">
      <w:pPr>
        <w:pStyle w:val="Heading1"/>
      </w:pPr>
      <w:r>
        <w:t>Environment setup</w:t>
      </w:r>
      <w:r w:rsidRPr="00C743CF">
        <w:t>:</w:t>
      </w:r>
    </w:p>
    <w:p w14:paraId="5DA7F772" w14:textId="56F1C75C" w:rsidR="00790085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run this example, you must include the MethodSCRIPT C libraries </w:t>
      </w:r>
      <w:r w:rsidR="004A321B">
        <w:rPr>
          <w:lang w:val="en-US"/>
        </w:rPr>
        <w:t xml:space="preserve">and the </w:t>
      </w:r>
      <w:proofErr w:type="spellStart"/>
      <w:r w:rsidR="004A321B">
        <w:rPr>
          <w:lang w:val="en-US"/>
        </w:rPr>
        <w:t>MathHelper</w:t>
      </w:r>
      <w:proofErr w:type="spellEnd"/>
      <w:r w:rsidR="004A321B">
        <w:rPr>
          <w:lang w:val="en-US"/>
        </w:rPr>
        <w:t xml:space="preserve"> library</w:t>
      </w:r>
      <w:r w:rsidRPr="00790085">
        <w:rPr>
          <w:lang w:val="en-US"/>
        </w:rPr>
        <w:t>.</w:t>
      </w:r>
    </w:p>
    <w:p w14:paraId="0C383196" w14:textId="271FB916" w:rsidR="00CC7C30" w:rsidRDefault="008F1967" w:rsidP="00277BCD">
      <w:pPr>
        <w:pStyle w:val="ListParagraph"/>
        <w:numPr>
          <w:ilvl w:val="0"/>
          <w:numId w:val="6"/>
        </w:numPr>
        <w:rPr>
          <w:lang w:val="en-US"/>
        </w:rPr>
      </w:pPr>
      <w:r w:rsidRPr="00790085">
        <w:rPr>
          <w:lang w:val="en-US"/>
        </w:rPr>
        <w:t xml:space="preserve">To do this, follow the menu </w:t>
      </w:r>
      <w:r w:rsidRPr="005A5251">
        <w:rPr>
          <w:i/>
          <w:lang w:val="en-US"/>
        </w:rPr>
        <w:t>Sketch -&gt; Include Library -&gt; Add .ZIP</w:t>
      </w:r>
      <w:r w:rsidR="00017402" w:rsidRPr="005A5251">
        <w:rPr>
          <w:i/>
          <w:lang w:val="en-US"/>
        </w:rPr>
        <w:t>/</w:t>
      </w:r>
      <w:r w:rsidRPr="005A5251">
        <w:rPr>
          <w:i/>
          <w:lang w:val="en-US"/>
        </w:rPr>
        <w:t>Library</w:t>
      </w:r>
      <w:r w:rsidRPr="00790085">
        <w:rPr>
          <w:lang w:val="en-US"/>
        </w:rPr>
        <w:t xml:space="preserve"> and select the </w:t>
      </w:r>
      <w:proofErr w:type="spellStart"/>
      <w:r w:rsidR="00017402" w:rsidRPr="005A5251">
        <w:rPr>
          <w:i/>
          <w:lang w:val="en-US"/>
        </w:rPr>
        <w:t>MethodS</w:t>
      </w:r>
      <w:r w:rsidR="001568FE" w:rsidRPr="005A5251">
        <w:rPr>
          <w:i/>
          <w:lang w:val="en-US"/>
        </w:rPr>
        <w:t>CRIPT</w:t>
      </w:r>
      <w:r w:rsidR="00017402" w:rsidRPr="005A5251">
        <w:rPr>
          <w:i/>
          <w:lang w:val="en-US"/>
        </w:rPr>
        <w:t>Comm</w:t>
      </w:r>
      <w:proofErr w:type="spellEnd"/>
      <w:r w:rsidR="00686EF7">
        <w:rPr>
          <w:lang w:val="en-US"/>
        </w:rPr>
        <w:t xml:space="preserve"> </w:t>
      </w:r>
      <w:r w:rsidRPr="00790085">
        <w:rPr>
          <w:lang w:val="en-US"/>
        </w:rPr>
        <w:t>folder.</w:t>
      </w:r>
      <w:r w:rsidR="00866C3A" w:rsidRPr="00790085">
        <w:rPr>
          <w:lang w:val="en-US"/>
        </w:rPr>
        <w:t xml:space="preserve"> </w:t>
      </w:r>
      <w:r w:rsidR="004A321B">
        <w:rPr>
          <w:lang w:val="en-US"/>
        </w:rPr>
        <w:t xml:space="preserve">Follow the same process to add the </w:t>
      </w:r>
      <w:proofErr w:type="spellStart"/>
      <w:r w:rsidR="004A321B">
        <w:rPr>
          <w:lang w:val="en-US"/>
        </w:rPr>
        <w:t>MathHelperLibrary</w:t>
      </w:r>
      <w:proofErr w:type="spellEnd"/>
      <w:r w:rsidR="004A321B">
        <w:rPr>
          <w:lang w:val="en-US"/>
        </w:rPr>
        <w:t xml:space="preserve"> folder.</w:t>
      </w:r>
    </w:p>
    <w:p w14:paraId="71222C51" w14:textId="4E76F0FB" w:rsidR="00563C52" w:rsidRPr="00563C52" w:rsidRDefault="00563C52" w:rsidP="005E3364">
      <w:pPr>
        <w:pStyle w:val="Heading1"/>
      </w:pPr>
      <w:r w:rsidRPr="00563C52">
        <w:t>How to use</w:t>
      </w:r>
    </w:p>
    <w:p w14:paraId="470B12AA" w14:textId="6CC4F8EF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Compile and upload this sketch through the Arduino IDE. </w:t>
      </w:r>
    </w:p>
    <w:p w14:paraId="0ED7EBB0" w14:textId="045124D8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Next, open a serial monitor to the Arduino (you can do this from the Arduino IDE). </w:t>
      </w:r>
    </w:p>
    <w:p w14:paraId="6052231E" w14:textId="3B4F3825" w:rsidR="00563C52" w:rsidRPr="00563C52" w:rsidRDefault="00563C52" w:rsidP="00277BCD">
      <w:pPr>
        <w:pStyle w:val="ListParagraph"/>
        <w:numPr>
          <w:ilvl w:val="0"/>
          <w:numId w:val="7"/>
        </w:numPr>
        <w:rPr>
          <w:lang w:val="en-US"/>
        </w:rPr>
      </w:pPr>
      <w:r w:rsidRPr="00563C52">
        <w:rPr>
          <w:lang w:val="en-US"/>
        </w:rPr>
        <w:t xml:space="preserve">You should see messages being printed containing measured data </w:t>
      </w:r>
      <w:r w:rsidR="007B58AB">
        <w:rPr>
          <w:lang w:val="en-US"/>
        </w:rPr>
        <w:t xml:space="preserve">values </w:t>
      </w:r>
      <w:r w:rsidRPr="00563C52">
        <w:rPr>
          <w:lang w:val="en-US"/>
        </w:rPr>
        <w:t xml:space="preserve">from the </w:t>
      </w:r>
      <w:proofErr w:type="spellStart"/>
      <w:r w:rsidRPr="00563C52">
        <w:rPr>
          <w:lang w:val="en-US"/>
        </w:rPr>
        <w:t>EmStat</w:t>
      </w:r>
      <w:proofErr w:type="spellEnd"/>
      <w:r w:rsidRPr="00563C52">
        <w:rPr>
          <w:lang w:val="en-US"/>
        </w:rPr>
        <w:t xml:space="preserve"> Pico.</w:t>
      </w:r>
    </w:p>
    <w:p w14:paraId="62D2F86B" w14:textId="25C16C17" w:rsidR="00CC7C30" w:rsidRDefault="005A4D07" w:rsidP="005E3364">
      <w:pPr>
        <w:pStyle w:val="Heading1"/>
      </w:pPr>
      <w:r>
        <w:t>Communications</w:t>
      </w:r>
    </w:p>
    <w:p w14:paraId="085C8307" w14:textId="5A98E418" w:rsidR="0010760F" w:rsidRDefault="00B57B97" w:rsidP="0010760F">
      <w:pPr>
        <w:rPr>
          <w:lang w:val="en-US"/>
        </w:rPr>
      </w:pPr>
      <w:r w:rsidRPr="00341BCE">
        <w:rPr>
          <w:iCs/>
          <w:lang w:val="en-US"/>
        </w:rPr>
        <w:t xml:space="preserve">The </w:t>
      </w:r>
      <w:proofErr w:type="spellStart"/>
      <w:r w:rsidRPr="00341BCE">
        <w:rPr>
          <w:iCs/>
          <w:lang w:val="en-US"/>
        </w:rPr>
        <w:t>MSComm.c</w:t>
      </w:r>
      <w:proofErr w:type="spellEnd"/>
      <w:r w:rsidRPr="00341BCE">
        <w:rPr>
          <w:iCs/>
          <w:lang w:val="en-US"/>
        </w:rPr>
        <w:t xml:space="preserve"> from the MethodSCRIPT SDK (C libraries) acts as the communication object to read/write from/to the </w:t>
      </w:r>
      <w:proofErr w:type="spellStart"/>
      <w:r w:rsidRPr="00341BCE">
        <w:rPr>
          <w:iCs/>
          <w:lang w:val="en-US"/>
        </w:rPr>
        <w:t>EmStat</w:t>
      </w:r>
      <w:proofErr w:type="spellEnd"/>
      <w:r w:rsidRPr="00341BCE">
        <w:rPr>
          <w:iCs/>
          <w:lang w:val="en-US"/>
        </w:rPr>
        <w:t xml:space="preserve"> Pico</w:t>
      </w:r>
      <w:r>
        <w:rPr>
          <w:iCs/>
          <w:lang w:val="en-US"/>
        </w:rPr>
        <w:t xml:space="preserve">. </w:t>
      </w:r>
      <w:r w:rsidR="008F1967">
        <w:rPr>
          <w:lang w:val="en-US"/>
        </w:rPr>
        <w:t xml:space="preserve">In order to use the </w:t>
      </w:r>
      <w:r w:rsidR="00866C3A" w:rsidRPr="00866C3A">
        <w:rPr>
          <w:lang w:val="en-US"/>
        </w:rPr>
        <w:t>C library</w:t>
      </w:r>
      <w:r w:rsidR="00866C3A">
        <w:rPr>
          <w:lang w:val="en-US"/>
        </w:rPr>
        <w:t xml:space="preserve">, </w:t>
      </w:r>
      <w:proofErr w:type="spellStart"/>
      <w:r w:rsidR="00017402" w:rsidRPr="00DC2B82">
        <w:rPr>
          <w:i/>
          <w:lang w:val="en-US"/>
        </w:rPr>
        <w:t>M</w:t>
      </w:r>
      <w:r w:rsidR="00866C3A" w:rsidRPr="00DC2B82">
        <w:rPr>
          <w:i/>
          <w:lang w:val="en-US"/>
        </w:rPr>
        <w:t>SComm</w:t>
      </w:r>
      <w:proofErr w:type="spellEnd"/>
      <w:r w:rsidR="00866C3A">
        <w:rPr>
          <w:lang w:val="en-US"/>
        </w:rPr>
        <w:t xml:space="preserve">, </w:t>
      </w:r>
      <w:r w:rsidR="00017402">
        <w:rPr>
          <w:lang w:val="en-US"/>
        </w:rPr>
        <w:t xml:space="preserve">the </w:t>
      </w:r>
      <w:r w:rsidR="00017402" w:rsidRPr="005A5251">
        <w:rPr>
          <w:i/>
          <w:lang w:val="en-US"/>
        </w:rPr>
        <w:t>extern C</w:t>
      </w:r>
      <w:r w:rsidR="00017402">
        <w:rPr>
          <w:lang w:val="en-US"/>
        </w:rPr>
        <w:t xml:space="preserve"> wrapper has to be used because Arduino uses a C++ compiler.</w:t>
      </w:r>
    </w:p>
    <w:p w14:paraId="02F554C2" w14:textId="18C15412" w:rsidR="000955C6" w:rsidRDefault="000955C6" w:rsidP="0010760F">
      <w:pPr>
        <w:rPr>
          <w:lang w:val="en-US"/>
        </w:rPr>
      </w:pPr>
    </w:p>
    <w:p w14:paraId="3C467F19" w14:textId="77777777" w:rsidR="000955C6" w:rsidRPr="000955C6" w:rsidRDefault="000955C6" w:rsidP="000955C6">
      <w:pPr>
        <w:rPr>
          <w:rStyle w:val="code"/>
        </w:rPr>
      </w:pPr>
      <w:proofErr w:type="gramStart"/>
      <w:r w:rsidRPr="000955C6">
        <w:rPr>
          <w:rStyle w:val="code"/>
        </w:rPr>
        <w:t>extern</w:t>
      </w:r>
      <w:proofErr w:type="gramEnd"/>
      <w:r w:rsidRPr="000955C6">
        <w:rPr>
          <w:rStyle w:val="code"/>
        </w:rPr>
        <w:t xml:space="preserve"> "C" {</w:t>
      </w:r>
    </w:p>
    <w:p w14:paraId="7786AC08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</w:t>
      </w:r>
      <w:proofErr w:type="spellStart"/>
      <w:r w:rsidRPr="000955C6">
        <w:rPr>
          <w:rStyle w:val="code"/>
        </w:rPr>
        <w:t>MSComm.h</w:t>
      </w:r>
      <w:proofErr w:type="spellEnd"/>
      <w:r w:rsidRPr="000955C6">
        <w:rPr>
          <w:rStyle w:val="code"/>
        </w:rPr>
        <w:t>&gt;</w:t>
      </w:r>
    </w:p>
    <w:p w14:paraId="0482B9D4" w14:textId="77777777" w:rsidR="000955C6" w:rsidRPr="000955C6" w:rsidRDefault="000955C6" w:rsidP="000955C6">
      <w:pPr>
        <w:rPr>
          <w:rStyle w:val="code"/>
        </w:rPr>
      </w:pPr>
      <w:r w:rsidRPr="000955C6">
        <w:rPr>
          <w:rStyle w:val="code"/>
        </w:rPr>
        <w:t xml:space="preserve">  #include &lt;</w:t>
      </w:r>
      <w:proofErr w:type="spellStart"/>
      <w:r w:rsidRPr="000955C6">
        <w:rPr>
          <w:rStyle w:val="code"/>
        </w:rPr>
        <w:t>MathHelpers.C</w:t>
      </w:r>
      <w:proofErr w:type="spellEnd"/>
      <w:r w:rsidRPr="000955C6">
        <w:rPr>
          <w:rStyle w:val="code"/>
        </w:rPr>
        <w:t>&gt;</w:t>
      </w:r>
    </w:p>
    <w:p w14:paraId="4BC2F5DB" w14:textId="02586CFD" w:rsidR="000955C6" w:rsidRDefault="000955C6" w:rsidP="000955C6">
      <w:pPr>
        <w:rPr>
          <w:rStyle w:val="code"/>
        </w:rPr>
      </w:pPr>
      <w:r w:rsidRPr="000955C6">
        <w:rPr>
          <w:rStyle w:val="code"/>
        </w:rPr>
        <w:t>};</w:t>
      </w:r>
    </w:p>
    <w:p w14:paraId="1559C768" w14:textId="30439BAE" w:rsidR="00B86D68" w:rsidRDefault="00B86D68" w:rsidP="000955C6">
      <w:pPr>
        <w:rPr>
          <w:rStyle w:val="code"/>
        </w:rPr>
      </w:pPr>
    </w:p>
    <w:p w14:paraId="072D9562" w14:textId="26FEB116" w:rsidR="00B86D68" w:rsidRDefault="00B86D68" w:rsidP="00EA083E">
      <w:pPr>
        <w:rPr>
          <w:rStyle w:val="code"/>
        </w:rPr>
      </w:pPr>
      <w:r w:rsidRPr="00686EF7">
        <w:rPr>
          <w:iCs/>
          <w:lang w:val="en-US"/>
        </w:rPr>
        <w:t xml:space="preserve">As </w:t>
      </w:r>
      <w:proofErr w:type="spellStart"/>
      <w:r w:rsidRPr="00686EF7">
        <w:rPr>
          <w:iCs/>
          <w:lang w:val="en-US"/>
        </w:rPr>
        <w:t>MSComm</w:t>
      </w:r>
      <w:proofErr w:type="spellEnd"/>
      <w:r w:rsidRPr="00686EF7">
        <w:rPr>
          <w:iCs/>
          <w:lang w:val="en-US"/>
        </w:rPr>
        <w:t xml:space="preserve"> is the communication object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 xml:space="preserve">with the </w:t>
      </w:r>
      <w:proofErr w:type="spellStart"/>
      <w:r w:rsidRPr="00686EF7">
        <w:rPr>
          <w:iCs/>
          <w:lang w:val="en-US"/>
        </w:rPr>
        <w:t>EmStat</w:t>
      </w:r>
      <w:proofErr w:type="spellEnd"/>
      <w:r w:rsidRPr="00686EF7">
        <w:rPr>
          <w:iCs/>
          <w:lang w:val="en-US"/>
        </w:rPr>
        <w:t xml:space="preserve"> Pico it needs some read/write functions to be passed in through the </w:t>
      </w:r>
      <w:proofErr w:type="spellStart"/>
      <w:r w:rsidRPr="00DC2B82">
        <w:rPr>
          <w:i/>
          <w:iCs/>
          <w:lang w:val="en-US"/>
        </w:rPr>
        <w:t>MSCommInit</w:t>
      </w:r>
      <w:proofErr w:type="spellEnd"/>
      <w:r w:rsidR="00DC2B82" w:rsidRPr="00DC2B82">
        <w:rPr>
          <w:i/>
          <w:iCs/>
          <w:lang w:val="en-US"/>
        </w:rPr>
        <w:t>(</w:t>
      </w:r>
      <w:r w:rsidRPr="00DC2B82">
        <w:rPr>
          <w:i/>
          <w:iCs/>
          <w:lang w:val="en-US"/>
        </w:rPr>
        <w:t>)</w:t>
      </w:r>
      <w:r w:rsidRPr="00686EF7">
        <w:rPr>
          <w:iCs/>
          <w:lang w:val="en-US"/>
        </w:rPr>
        <w:t>.</w:t>
      </w:r>
      <w:r w:rsidR="00EA083E" w:rsidRPr="00686EF7">
        <w:rPr>
          <w:iCs/>
          <w:lang w:val="en-US"/>
        </w:rPr>
        <w:t xml:space="preserve"> </w:t>
      </w:r>
      <w:r w:rsidRPr="00686EF7">
        <w:rPr>
          <w:iCs/>
          <w:lang w:val="en-US"/>
        </w:rPr>
        <w:t>However, because the C compiler doesn't understand C++ classes,</w:t>
      </w:r>
      <w:r w:rsidR="00686EF7">
        <w:rPr>
          <w:iCs/>
          <w:lang w:val="en-US"/>
        </w:rPr>
        <w:t xml:space="preserve"> t</w:t>
      </w:r>
      <w:r w:rsidR="00EA083E" w:rsidRPr="00686EF7">
        <w:rPr>
          <w:iCs/>
          <w:lang w:val="en-US"/>
        </w:rPr>
        <w:t xml:space="preserve">he </w:t>
      </w:r>
      <w:r w:rsidRPr="00686EF7">
        <w:rPr>
          <w:iCs/>
          <w:lang w:val="en-US"/>
        </w:rPr>
        <w:t xml:space="preserve">write/read functions from the Serial class </w:t>
      </w:r>
      <w:r w:rsidR="00EA083E" w:rsidRPr="00686EF7">
        <w:rPr>
          <w:iCs/>
          <w:lang w:val="en-US"/>
        </w:rPr>
        <w:t xml:space="preserve">are wrapped in </w:t>
      </w:r>
      <w:r w:rsidRPr="00686EF7">
        <w:rPr>
          <w:iCs/>
          <w:lang w:val="en-US"/>
        </w:rPr>
        <w:t>a normal function, first</w:t>
      </w:r>
      <w:r w:rsidR="00686EF7">
        <w:rPr>
          <w:lang w:val="en-US"/>
        </w:rPr>
        <w:t xml:space="preserve"> as shown below.</w:t>
      </w:r>
    </w:p>
    <w:p w14:paraId="14D5473E" w14:textId="77777777" w:rsidR="00EA083E" w:rsidRPr="00B86D68" w:rsidRDefault="00EA083E" w:rsidP="00EA083E">
      <w:pPr>
        <w:rPr>
          <w:rStyle w:val="code"/>
        </w:rPr>
      </w:pPr>
    </w:p>
    <w:p w14:paraId="7AC89708" w14:textId="77777777" w:rsidR="00B86D68" w:rsidRPr="00B86D68" w:rsidRDefault="00B86D68" w:rsidP="00B86D68">
      <w:pPr>
        <w:rPr>
          <w:rStyle w:val="code"/>
        </w:rPr>
      </w:pPr>
      <w:proofErr w:type="spellStart"/>
      <w:proofErr w:type="gramStart"/>
      <w:r w:rsidRPr="00B86D68">
        <w:rPr>
          <w:rStyle w:val="code"/>
        </w:rPr>
        <w:t>int</w:t>
      </w:r>
      <w:proofErr w:type="spellEnd"/>
      <w:proofErr w:type="gramEnd"/>
      <w:r w:rsidRPr="00B86D68">
        <w:rPr>
          <w:rStyle w:val="code"/>
        </w:rPr>
        <w:t xml:space="preserve"> </w:t>
      </w:r>
      <w:proofErr w:type="spellStart"/>
      <w:r w:rsidRPr="00B86D68">
        <w:rPr>
          <w:rStyle w:val="code"/>
        </w:rPr>
        <w:t>write_wrapper</w:t>
      </w:r>
      <w:proofErr w:type="spellEnd"/>
      <w:r w:rsidRPr="00B86D68">
        <w:rPr>
          <w:rStyle w:val="code"/>
        </w:rPr>
        <w:t>(char c)</w:t>
      </w:r>
    </w:p>
    <w:p w14:paraId="7C57043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3149AAF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  <w:proofErr w:type="gramStart"/>
      <w:r w:rsidRPr="00B86D68">
        <w:rPr>
          <w:rStyle w:val="code"/>
        </w:rPr>
        <w:t>if(</w:t>
      </w:r>
      <w:proofErr w:type="gramEnd"/>
      <w:r w:rsidRPr="00B86D68">
        <w:rPr>
          <w:rStyle w:val="code"/>
        </w:rPr>
        <w:t>_</w:t>
      </w:r>
      <w:proofErr w:type="spellStart"/>
      <w:r w:rsidRPr="00B86D68">
        <w:rPr>
          <w:rStyle w:val="code"/>
        </w:rPr>
        <w:t>printSent</w:t>
      </w:r>
      <w:proofErr w:type="spellEnd"/>
      <w:r w:rsidRPr="00B86D68">
        <w:rPr>
          <w:rStyle w:val="code"/>
        </w:rPr>
        <w:t xml:space="preserve"> == true)</w:t>
      </w:r>
    </w:p>
    <w:p w14:paraId="7231933C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2EA512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data to PC as well for debugging purposes</w:t>
      </w:r>
    </w:p>
    <w:p w14:paraId="2237C518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</w:t>
      </w:r>
      <w:proofErr w:type="spellStart"/>
      <w:r w:rsidRPr="00B86D68">
        <w:rPr>
          <w:rStyle w:val="code"/>
        </w:rPr>
        <w:t>Serial.write</w:t>
      </w:r>
      <w:proofErr w:type="spellEnd"/>
      <w:r w:rsidRPr="00B86D68">
        <w:rPr>
          <w:rStyle w:val="code"/>
        </w:rPr>
        <w:t>(c);</w:t>
      </w:r>
    </w:p>
    <w:p w14:paraId="5090FCAA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lastRenderedPageBreak/>
        <w:t xml:space="preserve">  }</w:t>
      </w:r>
    </w:p>
    <w:p w14:paraId="6539E28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  <w:proofErr w:type="gramStart"/>
      <w:r w:rsidRPr="00B86D68">
        <w:rPr>
          <w:rStyle w:val="code"/>
        </w:rPr>
        <w:t>return</w:t>
      </w:r>
      <w:proofErr w:type="gramEnd"/>
      <w:r w:rsidRPr="00B86D68">
        <w:rPr>
          <w:rStyle w:val="code"/>
        </w:rPr>
        <w:t xml:space="preserve"> Serial1.write(c);</w:t>
      </w:r>
    </w:p>
    <w:p w14:paraId="273A32BE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7EB9597E" w14:textId="77777777" w:rsidR="00B86D68" w:rsidRPr="00B86D68" w:rsidRDefault="00B86D68" w:rsidP="00B86D68">
      <w:pPr>
        <w:rPr>
          <w:rStyle w:val="code"/>
        </w:rPr>
      </w:pPr>
    </w:p>
    <w:p w14:paraId="27AB3900" w14:textId="77777777" w:rsidR="00B86D68" w:rsidRPr="00B86D68" w:rsidRDefault="00B86D68" w:rsidP="00B86D68">
      <w:pPr>
        <w:rPr>
          <w:rStyle w:val="code"/>
        </w:rPr>
      </w:pPr>
      <w:proofErr w:type="spellStart"/>
      <w:proofErr w:type="gramStart"/>
      <w:r w:rsidRPr="00B86D68">
        <w:rPr>
          <w:rStyle w:val="code"/>
        </w:rPr>
        <w:t>int</w:t>
      </w:r>
      <w:proofErr w:type="spellEnd"/>
      <w:proofErr w:type="gramEnd"/>
      <w:r w:rsidRPr="00B86D68">
        <w:rPr>
          <w:rStyle w:val="code"/>
        </w:rPr>
        <w:t xml:space="preserve"> </w:t>
      </w:r>
      <w:proofErr w:type="spellStart"/>
      <w:r w:rsidRPr="00B86D68">
        <w:rPr>
          <w:rStyle w:val="code"/>
        </w:rPr>
        <w:t>read_wrapper</w:t>
      </w:r>
      <w:proofErr w:type="spellEnd"/>
      <w:r w:rsidRPr="00B86D68">
        <w:rPr>
          <w:rStyle w:val="code"/>
        </w:rPr>
        <w:t>()</w:t>
      </w:r>
    </w:p>
    <w:p w14:paraId="6EB6832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>{</w:t>
      </w:r>
    </w:p>
    <w:p w14:paraId="6AD233F3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  <w:proofErr w:type="spellStart"/>
      <w:proofErr w:type="gramStart"/>
      <w:r w:rsidRPr="00B86D68">
        <w:rPr>
          <w:rStyle w:val="code"/>
        </w:rPr>
        <w:t>int</w:t>
      </w:r>
      <w:proofErr w:type="spellEnd"/>
      <w:proofErr w:type="gramEnd"/>
      <w:r w:rsidRPr="00B86D68">
        <w:rPr>
          <w:rStyle w:val="code"/>
        </w:rPr>
        <w:t xml:space="preserve"> c = Serial1.read();</w:t>
      </w:r>
    </w:p>
    <w:p w14:paraId="1D1FE7E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</w:p>
    <w:p w14:paraId="6C0FDDF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  <w:proofErr w:type="gramStart"/>
      <w:r w:rsidRPr="00B86D68">
        <w:rPr>
          <w:rStyle w:val="code"/>
        </w:rPr>
        <w:t>if(</w:t>
      </w:r>
      <w:proofErr w:type="gramEnd"/>
      <w:r w:rsidRPr="00B86D68">
        <w:rPr>
          <w:rStyle w:val="code"/>
        </w:rPr>
        <w:t>_</w:t>
      </w:r>
      <w:proofErr w:type="spellStart"/>
      <w:r w:rsidRPr="00B86D68">
        <w:rPr>
          <w:rStyle w:val="code"/>
        </w:rPr>
        <w:t>printReceived</w:t>
      </w:r>
      <w:proofErr w:type="spellEnd"/>
      <w:r w:rsidRPr="00B86D68">
        <w:rPr>
          <w:rStyle w:val="code"/>
        </w:rPr>
        <w:t xml:space="preserve"> == true &amp;&amp; c != -1) //-1 means no data</w:t>
      </w:r>
    </w:p>
    <w:p w14:paraId="37C3E351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{</w:t>
      </w:r>
    </w:p>
    <w:p w14:paraId="70F45B16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//Send all received data to PC for debugging purposes</w:t>
      </w:r>
    </w:p>
    <w:p w14:paraId="695751D4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  </w:t>
      </w:r>
      <w:proofErr w:type="spellStart"/>
      <w:r w:rsidRPr="00B86D68">
        <w:rPr>
          <w:rStyle w:val="code"/>
        </w:rPr>
        <w:t>Serial.write</w:t>
      </w:r>
      <w:proofErr w:type="spellEnd"/>
      <w:r w:rsidRPr="00B86D68">
        <w:rPr>
          <w:rStyle w:val="code"/>
        </w:rPr>
        <w:t>(c);</w:t>
      </w:r>
    </w:p>
    <w:p w14:paraId="55EB0F27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}</w:t>
      </w:r>
    </w:p>
    <w:p w14:paraId="35B11C8B" w14:textId="77777777" w:rsidR="00B86D68" w:rsidRPr="00B86D68" w:rsidRDefault="00B86D68" w:rsidP="00B86D68">
      <w:pPr>
        <w:rPr>
          <w:rStyle w:val="code"/>
        </w:rPr>
      </w:pPr>
      <w:r w:rsidRPr="00B86D68">
        <w:rPr>
          <w:rStyle w:val="code"/>
        </w:rPr>
        <w:t xml:space="preserve">  </w:t>
      </w:r>
      <w:proofErr w:type="gramStart"/>
      <w:r w:rsidRPr="00B86D68">
        <w:rPr>
          <w:rStyle w:val="code"/>
        </w:rPr>
        <w:t>return</w:t>
      </w:r>
      <w:proofErr w:type="gramEnd"/>
      <w:r w:rsidRPr="00B86D68">
        <w:rPr>
          <w:rStyle w:val="code"/>
        </w:rPr>
        <w:t xml:space="preserve"> c;</w:t>
      </w:r>
    </w:p>
    <w:p w14:paraId="2CB823DA" w14:textId="6CC6B74E" w:rsidR="00B86D68" w:rsidRDefault="00B86D68" w:rsidP="00B86D68">
      <w:pPr>
        <w:rPr>
          <w:rStyle w:val="code"/>
        </w:rPr>
      </w:pPr>
      <w:r w:rsidRPr="00B86D68">
        <w:rPr>
          <w:rStyle w:val="code"/>
        </w:rPr>
        <w:t>}</w:t>
      </w:r>
    </w:p>
    <w:p w14:paraId="1E732E8A" w14:textId="52C8B1CE" w:rsidR="00AE30F2" w:rsidRDefault="00AE30F2" w:rsidP="00B86D68">
      <w:pPr>
        <w:rPr>
          <w:rStyle w:val="code"/>
        </w:rPr>
      </w:pPr>
    </w:p>
    <w:p w14:paraId="785A1ACD" w14:textId="0FC434F0" w:rsidR="00AE30F2" w:rsidRPr="00D64940" w:rsidRDefault="00AE30F2" w:rsidP="00B86D68">
      <w:pPr>
        <w:rPr>
          <w:iCs/>
          <w:lang w:val="en-US"/>
        </w:rPr>
      </w:pPr>
      <w:r w:rsidRPr="00D64940">
        <w:rPr>
          <w:iCs/>
          <w:lang w:val="en-US"/>
        </w:rPr>
        <w:t xml:space="preserve">The </w:t>
      </w:r>
      <w:proofErr w:type="spellStart"/>
      <w:r w:rsidRPr="00DC2B82">
        <w:rPr>
          <w:i/>
          <w:iCs/>
          <w:lang w:val="en-US"/>
        </w:rPr>
        <w:t>MSComm</w:t>
      </w:r>
      <w:proofErr w:type="spellEnd"/>
      <w:r w:rsidRPr="00D64940">
        <w:rPr>
          <w:iCs/>
          <w:lang w:val="en-US"/>
        </w:rPr>
        <w:t xml:space="preserve"> library has to be initiated with these read/write functions as shown below.</w:t>
      </w:r>
    </w:p>
    <w:p w14:paraId="752F9BD9" w14:textId="77777777" w:rsidR="00727AE6" w:rsidRPr="00D64940" w:rsidRDefault="00727AE6" w:rsidP="00B86D68">
      <w:pPr>
        <w:rPr>
          <w:iCs/>
          <w:lang w:val="en-US"/>
        </w:rPr>
      </w:pPr>
    </w:p>
    <w:p w14:paraId="22738492" w14:textId="353329C6" w:rsidR="00AE30F2" w:rsidRDefault="00AE30F2" w:rsidP="00B86D68">
      <w:pPr>
        <w:rPr>
          <w:rStyle w:val="code"/>
        </w:rPr>
      </w:pPr>
      <w:proofErr w:type="spellStart"/>
      <w:r w:rsidRPr="00AE30F2">
        <w:rPr>
          <w:rStyle w:val="code"/>
        </w:rPr>
        <w:t>MSComm</w:t>
      </w:r>
      <w:proofErr w:type="spellEnd"/>
      <w:r w:rsidRPr="00AE30F2">
        <w:rPr>
          <w:rStyle w:val="code"/>
        </w:rPr>
        <w:t xml:space="preserve"> _</w:t>
      </w:r>
      <w:proofErr w:type="spellStart"/>
      <w:r w:rsidRPr="00AE30F2">
        <w:rPr>
          <w:rStyle w:val="code"/>
        </w:rPr>
        <w:t>msComm</w:t>
      </w:r>
      <w:proofErr w:type="spellEnd"/>
      <w:r w:rsidRPr="00AE30F2">
        <w:rPr>
          <w:rStyle w:val="code"/>
        </w:rPr>
        <w:t>;</w:t>
      </w:r>
    </w:p>
    <w:p w14:paraId="2E6009B9" w14:textId="66D706C2" w:rsidR="00AE30F2" w:rsidRDefault="00AE30F2" w:rsidP="00B86D68">
      <w:pPr>
        <w:rPr>
          <w:rStyle w:val="code"/>
        </w:rPr>
      </w:pPr>
      <w:proofErr w:type="spellStart"/>
      <w:r w:rsidRPr="00AE30F2">
        <w:rPr>
          <w:rStyle w:val="code"/>
        </w:rPr>
        <w:t>RetCode</w:t>
      </w:r>
      <w:proofErr w:type="spellEnd"/>
      <w:r w:rsidRPr="00AE30F2">
        <w:rPr>
          <w:rStyle w:val="code"/>
        </w:rPr>
        <w:t xml:space="preserve"> code = </w:t>
      </w:r>
      <w:proofErr w:type="spellStart"/>
      <w:proofErr w:type="gramStart"/>
      <w:r w:rsidRPr="00AE30F2">
        <w:rPr>
          <w:rStyle w:val="code"/>
        </w:rPr>
        <w:t>MSCommInit</w:t>
      </w:r>
      <w:proofErr w:type="spellEnd"/>
      <w:r w:rsidRPr="00AE30F2">
        <w:rPr>
          <w:rStyle w:val="code"/>
        </w:rPr>
        <w:t>(</w:t>
      </w:r>
      <w:proofErr w:type="gramEnd"/>
      <w:r w:rsidRPr="00AE30F2">
        <w:rPr>
          <w:rStyle w:val="code"/>
        </w:rPr>
        <w:t>&amp;_</w:t>
      </w:r>
      <w:proofErr w:type="spellStart"/>
      <w:r w:rsidRPr="00AE30F2">
        <w:rPr>
          <w:rStyle w:val="code"/>
        </w:rPr>
        <w:t>msComm</w:t>
      </w:r>
      <w:proofErr w:type="spellEnd"/>
      <w:r w:rsidRPr="00AE30F2">
        <w:rPr>
          <w:rStyle w:val="code"/>
        </w:rPr>
        <w:t>, &amp;</w:t>
      </w:r>
      <w:proofErr w:type="spellStart"/>
      <w:r w:rsidRPr="00AE30F2">
        <w:rPr>
          <w:rStyle w:val="code"/>
        </w:rPr>
        <w:t>write_wrapper</w:t>
      </w:r>
      <w:proofErr w:type="spellEnd"/>
      <w:r w:rsidRPr="00AE30F2">
        <w:rPr>
          <w:rStyle w:val="code"/>
        </w:rPr>
        <w:t>, &amp;</w:t>
      </w:r>
      <w:proofErr w:type="spellStart"/>
      <w:r w:rsidRPr="00AE30F2">
        <w:rPr>
          <w:rStyle w:val="code"/>
        </w:rPr>
        <w:t>read_wrapper</w:t>
      </w:r>
      <w:proofErr w:type="spellEnd"/>
      <w:r w:rsidRPr="00AE30F2">
        <w:rPr>
          <w:rStyle w:val="code"/>
        </w:rPr>
        <w:t>);</w:t>
      </w:r>
    </w:p>
    <w:p w14:paraId="4041DF79" w14:textId="77777777" w:rsidR="00AE30F2" w:rsidRDefault="00AE30F2" w:rsidP="00B86D68">
      <w:pPr>
        <w:rPr>
          <w:rStyle w:val="code"/>
        </w:rPr>
      </w:pPr>
    </w:p>
    <w:p w14:paraId="499B78ED" w14:textId="6FD0F176" w:rsidR="000955C6" w:rsidRPr="007240EC" w:rsidRDefault="000955C6" w:rsidP="000955C6">
      <w:pPr>
        <w:rPr>
          <w:iCs/>
          <w:lang w:val="en-US"/>
        </w:rPr>
      </w:pPr>
      <w:r w:rsidRPr="007240EC">
        <w:rPr>
          <w:iCs/>
          <w:lang w:val="en-US"/>
        </w:rPr>
        <w:t xml:space="preserve">A new UART instance </w:t>
      </w:r>
      <w:r w:rsidR="005A15D5">
        <w:rPr>
          <w:iCs/>
          <w:lang w:val="en-US"/>
        </w:rPr>
        <w:t>has</w:t>
      </w:r>
      <w:r w:rsidRPr="007240EC">
        <w:rPr>
          <w:iCs/>
          <w:lang w:val="en-US"/>
        </w:rPr>
        <w:t xml:space="preserve"> </w:t>
      </w:r>
      <w:r w:rsidR="00DB38C6">
        <w:rPr>
          <w:iCs/>
          <w:lang w:val="en-US"/>
        </w:rPr>
        <w:t>to be</w:t>
      </w:r>
      <w:r w:rsidRPr="007240EC">
        <w:rPr>
          <w:iCs/>
          <w:lang w:val="en-US"/>
        </w:rPr>
        <w:t xml:space="preserve"> created and assigned to TX (14) and RX (13) pins on the Arduino.</w:t>
      </w:r>
    </w:p>
    <w:p w14:paraId="58CFC718" w14:textId="77777777" w:rsidR="000955C6" w:rsidRPr="000955C6" w:rsidRDefault="000955C6" w:rsidP="000955C6">
      <w:pPr>
        <w:rPr>
          <w:rStyle w:val="code"/>
        </w:rPr>
      </w:pPr>
    </w:p>
    <w:p w14:paraId="2259B04A" w14:textId="040295A4" w:rsidR="000955C6" w:rsidRDefault="000955C6" w:rsidP="000955C6">
      <w:pPr>
        <w:rPr>
          <w:rStyle w:val="code"/>
        </w:rPr>
      </w:pPr>
      <w:proofErr w:type="spellStart"/>
      <w:r w:rsidRPr="000955C6">
        <w:rPr>
          <w:rStyle w:val="code"/>
        </w:rPr>
        <w:t>Uart</w:t>
      </w:r>
      <w:proofErr w:type="spellEnd"/>
      <w:r w:rsidRPr="000955C6">
        <w:rPr>
          <w:rStyle w:val="code"/>
        </w:rPr>
        <w:t xml:space="preserve"> </w:t>
      </w:r>
      <w:proofErr w:type="gramStart"/>
      <w:r w:rsidRPr="000955C6">
        <w:rPr>
          <w:rStyle w:val="code"/>
        </w:rPr>
        <w:t>Serial1(</w:t>
      </w:r>
      <w:proofErr w:type="gramEnd"/>
      <w:r w:rsidRPr="000955C6">
        <w:rPr>
          <w:rStyle w:val="code"/>
        </w:rPr>
        <w:t>&amp;sercom5, 14, 13, SERCOM_RX_PAD_3, UART_TX_PAD_2);</w:t>
      </w:r>
    </w:p>
    <w:p w14:paraId="261A9C2A" w14:textId="54E3F07D" w:rsidR="005A4D07" w:rsidRDefault="005A4D07" w:rsidP="00270613">
      <w:pPr>
        <w:pStyle w:val="Heading2"/>
      </w:pPr>
      <w:r>
        <w:t>Connecting to the device</w:t>
      </w:r>
    </w:p>
    <w:p w14:paraId="2BA28B4F" w14:textId="5E9AF1BD" w:rsidR="00193352" w:rsidRDefault="00193352" w:rsidP="00193352">
      <w:pPr>
        <w:rPr>
          <w:lang w:val="en-US"/>
        </w:rPr>
      </w:pPr>
      <w:r w:rsidRPr="00ED1ACF">
        <w:rPr>
          <w:lang w:val="en-US"/>
        </w:rPr>
        <w:t xml:space="preserve">The code within the </w:t>
      </w:r>
      <w:proofErr w:type="gramStart"/>
      <w:r w:rsidRPr="00ED1ACF">
        <w:rPr>
          <w:lang w:val="en-US"/>
        </w:rPr>
        <w:t>setup(</w:t>
      </w:r>
      <w:proofErr w:type="gramEnd"/>
      <w:r w:rsidRPr="00ED1ACF">
        <w:rPr>
          <w:lang w:val="en-US"/>
        </w:rPr>
        <w:t xml:space="preserve">) function is executed only once. </w:t>
      </w:r>
    </w:p>
    <w:p w14:paraId="7938C51C" w14:textId="77777777" w:rsidR="009A0724" w:rsidRDefault="009A0724" w:rsidP="00193352">
      <w:pPr>
        <w:rPr>
          <w:lang w:val="en-US"/>
        </w:rPr>
      </w:pPr>
    </w:p>
    <w:p w14:paraId="15C72C2B" w14:textId="2C39BD1D" w:rsidR="00193352" w:rsidRDefault="007020EA" w:rsidP="00193352">
      <w:pPr>
        <w:rPr>
          <w:lang w:val="en-US"/>
        </w:rPr>
      </w:pPr>
      <w:r>
        <w:rPr>
          <w:lang w:val="en-US"/>
        </w:rPr>
        <w:t>T</w:t>
      </w:r>
      <w:r w:rsidR="00686EF7">
        <w:rPr>
          <w:lang w:val="en-US"/>
        </w:rPr>
        <w:t>he Serial Data Line (SDA) and Serial Clock Line (SCL)</w:t>
      </w:r>
      <w:r>
        <w:rPr>
          <w:lang w:val="en-US"/>
        </w:rPr>
        <w:t xml:space="preserve"> are assigned</w:t>
      </w:r>
      <w:r w:rsidR="00686EF7">
        <w:rPr>
          <w:lang w:val="en-US"/>
        </w:rPr>
        <w:t xml:space="preserve"> to the pins 13 and 14 respectively.</w:t>
      </w:r>
    </w:p>
    <w:p w14:paraId="14F638A1" w14:textId="121F757C" w:rsidR="00193352" w:rsidRDefault="00193352" w:rsidP="00193352">
      <w:pPr>
        <w:rPr>
          <w:lang w:val="en-US"/>
        </w:rPr>
      </w:pPr>
    </w:p>
    <w:p w14:paraId="5A729DA4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SDA (serial data line) function to pin 13</w:t>
      </w:r>
    </w:p>
    <w:p w14:paraId="44E72525" w14:textId="0488E0A9" w:rsidR="00193352" w:rsidRPr="00EC4678" w:rsidRDefault="00193352" w:rsidP="00193352">
      <w:pPr>
        <w:rPr>
          <w:rStyle w:val="code"/>
        </w:rPr>
      </w:pPr>
      <w:proofErr w:type="spellStart"/>
      <w:proofErr w:type="gramStart"/>
      <w:r w:rsidRPr="00EC4678">
        <w:rPr>
          <w:rStyle w:val="code"/>
        </w:rPr>
        <w:t>pinPeripheral</w:t>
      </w:r>
      <w:proofErr w:type="spellEnd"/>
      <w:r w:rsidRPr="00EC4678">
        <w:rPr>
          <w:rStyle w:val="code"/>
        </w:rPr>
        <w:t>(</w:t>
      </w:r>
      <w:proofErr w:type="gramEnd"/>
      <w:r w:rsidRPr="00EC4678">
        <w:rPr>
          <w:rStyle w:val="code"/>
        </w:rPr>
        <w:t>13, PIO_SERCOM_ALT);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373FFA7C" w14:textId="77777777" w:rsidR="00EF092F" w:rsidRPr="00EC4678" w:rsidRDefault="00EF092F" w:rsidP="00EF092F">
      <w:pPr>
        <w:rPr>
          <w:rStyle w:val="code"/>
        </w:rPr>
      </w:pPr>
      <w:r w:rsidRPr="00EC4678">
        <w:rPr>
          <w:rStyle w:val="code"/>
        </w:rPr>
        <w:t>//Assign SCL (serial clock line) function to pin 14</w:t>
      </w:r>
    </w:p>
    <w:p w14:paraId="7288E02B" w14:textId="3E7ACAAB" w:rsidR="00193352" w:rsidRDefault="00193352" w:rsidP="00193352">
      <w:pPr>
        <w:rPr>
          <w:rStyle w:val="code"/>
        </w:rPr>
      </w:pPr>
      <w:proofErr w:type="spellStart"/>
      <w:proofErr w:type="gramStart"/>
      <w:r w:rsidRPr="00EC4678">
        <w:rPr>
          <w:rStyle w:val="code"/>
        </w:rPr>
        <w:t>pinPeripheral</w:t>
      </w:r>
      <w:proofErr w:type="spellEnd"/>
      <w:r w:rsidRPr="00EC4678">
        <w:rPr>
          <w:rStyle w:val="code"/>
        </w:rPr>
        <w:t>(</w:t>
      </w:r>
      <w:proofErr w:type="gramEnd"/>
      <w:r w:rsidRPr="00EC4678">
        <w:rPr>
          <w:rStyle w:val="code"/>
        </w:rPr>
        <w:t xml:space="preserve">14, PIO_SERCOM_ALT); </w:t>
      </w:r>
      <w:r w:rsidRPr="00EC4678">
        <w:rPr>
          <w:rStyle w:val="code"/>
        </w:rPr>
        <w:tab/>
      </w:r>
      <w:r w:rsidRPr="00EC4678">
        <w:rPr>
          <w:rStyle w:val="code"/>
        </w:rPr>
        <w:tab/>
      </w:r>
    </w:p>
    <w:p w14:paraId="5A5CE6C7" w14:textId="77777777" w:rsidR="007020EA" w:rsidRDefault="007020EA" w:rsidP="00193352">
      <w:pPr>
        <w:rPr>
          <w:rStyle w:val="code"/>
        </w:rPr>
      </w:pPr>
    </w:p>
    <w:p w14:paraId="33B84F6D" w14:textId="64C8F353" w:rsidR="00727AE6" w:rsidRPr="00727AE6" w:rsidRDefault="007020EA" w:rsidP="00193352">
      <w:pPr>
        <w:rPr>
          <w:iCs/>
          <w:lang w:val="en-US"/>
        </w:rPr>
      </w:pPr>
      <w:r w:rsidRPr="00D64940">
        <w:rPr>
          <w:lang w:val="en-US"/>
        </w:rPr>
        <w:t>In order to begin communication, the serial ports</w:t>
      </w:r>
      <w:r w:rsidR="00537925">
        <w:rPr>
          <w:lang w:val="en-US"/>
        </w:rPr>
        <w:t xml:space="preserve"> a</w:t>
      </w:r>
      <w:r>
        <w:rPr>
          <w:iCs/>
          <w:lang w:val="en-US"/>
        </w:rPr>
        <w:t>re initiated with the baud rate 230400.</w:t>
      </w:r>
      <w:r>
        <w:rPr>
          <w:rStyle w:val="code"/>
        </w:rPr>
        <w:t xml:space="preserve"> </w:t>
      </w:r>
    </w:p>
    <w:p w14:paraId="0A9A126A" w14:textId="77777777" w:rsidR="00727AE6" w:rsidRDefault="00727AE6" w:rsidP="00727AE6">
      <w:pPr>
        <w:rPr>
          <w:rStyle w:val="code"/>
        </w:rPr>
      </w:pPr>
    </w:p>
    <w:p w14:paraId="5E0FFCFC" w14:textId="0A4EC2F6" w:rsidR="00727AE6" w:rsidRPr="00727AE6" w:rsidRDefault="00727AE6" w:rsidP="00727AE6">
      <w:pPr>
        <w:rPr>
          <w:rStyle w:val="code"/>
        </w:rPr>
      </w:pPr>
      <w:proofErr w:type="spellStart"/>
      <w:proofErr w:type="gramStart"/>
      <w:r w:rsidRPr="00727AE6">
        <w:rPr>
          <w:rStyle w:val="code"/>
        </w:rPr>
        <w:t>Serial.begin</w:t>
      </w:r>
      <w:proofErr w:type="spellEnd"/>
      <w:r w:rsidRPr="00727AE6">
        <w:rPr>
          <w:rStyle w:val="code"/>
        </w:rPr>
        <w:t>(</w:t>
      </w:r>
      <w:proofErr w:type="gramEnd"/>
      <w:r w:rsidRPr="00727AE6">
        <w:rPr>
          <w:rStyle w:val="code"/>
        </w:rPr>
        <w:t xml:space="preserve">230400);     </w:t>
      </w:r>
    </w:p>
    <w:p w14:paraId="73EF1235" w14:textId="5E0243E7" w:rsidR="00727AE6" w:rsidRDefault="00727AE6" w:rsidP="00727AE6">
      <w:pPr>
        <w:rPr>
          <w:rStyle w:val="code"/>
        </w:rPr>
      </w:pPr>
      <w:proofErr w:type="gramStart"/>
      <w:r w:rsidRPr="00727AE6">
        <w:rPr>
          <w:rStyle w:val="code"/>
        </w:rPr>
        <w:t>Serial1.begin(</w:t>
      </w:r>
      <w:proofErr w:type="gramEnd"/>
      <w:r w:rsidRPr="00727AE6">
        <w:rPr>
          <w:rStyle w:val="code"/>
        </w:rPr>
        <w:t>230400);</w:t>
      </w:r>
    </w:p>
    <w:p w14:paraId="17F3D4E7" w14:textId="003B6F8C" w:rsidR="007020EA" w:rsidRDefault="007020EA" w:rsidP="00727AE6">
      <w:pPr>
        <w:rPr>
          <w:rStyle w:val="code"/>
        </w:rPr>
      </w:pPr>
    </w:p>
    <w:p w14:paraId="57CF8604" w14:textId="5CB081B8" w:rsidR="007020EA" w:rsidRPr="00727AE6" w:rsidRDefault="007020EA" w:rsidP="007020EA">
      <w:pPr>
        <w:rPr>
          <w:iCs/>
          <w:lang w:val="en-US"/>
        </w:rPr>
      </w:pPr>
      <w:r>
        <w:rPr>
          <w:iCs/>
          <w:lang w:val="en-US"/>
        </w:rPr>
        <w:t>‘</w:t>
      </w:r>
      <w:r w:rsidRPr="00727AE6">
        <w:rPr>
          <w:iCs/>
          <w:lang w:val="en-US"/>
        </w:rPr>
        <w:t>Serial</w:t>
      </w:r>
      <w:r w:rsidR="00562DA2">
        <w:rPr>
          <w:iCs/>
          <w:lang w:val="en-US"/>
        </w:rPr>
        <w:t>1</w:t>
      </w:r>
      <w:r>
        <w:rPr>
          <w:iCs/>
          <w:lang w:val="en-US"/>
        </w:rPr>
        <w:t>’</w:t>
      </w:r>
      <w:r w:rsidRPr="00727AE6">
        <w:rPr>
          <w:iCs/>
          <w:lang w:val="en-US"/>
        </w:rPr>
        <w:t xml:space="preserve"> is the port</w:t>
      </w:r>
      <w:r>
        <w:rPr>
          <w:iCs/>
          <w:lang w:val="en-US"/>
        </w:rPr>
        <w:t xml:space="preserve"> on the </w:t>
      </w:r>
      <w:proofErr w:type="spellStart"/>
      <w:r>
        <w:rPr>
          <w:iCs/>
          <w:lang w:val="en-US"/>
        </w:rPr>
        <w:t>EmStat</w:t>
      </w:r>
      <w:proofErr w:type="spellEnd"/>
      <w:r>
        <w:rPr>
          <w:iCs/>
          <w:lang w:val="en-US"/>
        </w:rPr>
        <w:t xml:space="preserve"> Pico dev board set to communicate with the Arduino </w:t>
      </w:r>
      <w:r w:rsidR="00562DA2">
        <w:rPr>
          <w:iCs/>
          <w:lang w:val="en-US"/>
        </w:rPr>
        <w:t xml:space="preserve">which in turn communicates with the </w:t>
      </w:r>
      <w:proofErr w:type="spellStart"/>
      <w:r w:rsidR="00562DA2">
        <w:rPr>
          <w:iCs/>
          <w:lang w:val="en-US"/>
        </w:rPr>
        <w:t>EmStat</w:t>
      </w:r>
      <w:proofErr w:type="spellEnd"/>
      <w:r w:rsidR="00562DA2">
        <w:rPr>
          <w:iCs/>
          <w:lang w:val="en-US"/>
        </w:rPr>
        <w:t xml:space="preserve"> Pico </w:t>
      </w:r>
      <w:r>
        <w:rPr>
          <w:iCs/>
          <w:lang w:val="en-US"/>
        </w:rPr>
        <w:t xml:space="preserve">and ‘Serial’ is the port on the </w:t>
      </w:r>
      <w:r w:rsidR="000F0D8F">
        <w:rPr>
          <w:iCs/>
          <w:lang w:val="en-US"/>
        </w:rPr>
        <w:t>A</w:t>
      </w:r>
      <w:r>
        <w:rPr>
          <w:iCs/>
          <w:lang w:val="en-US"/>
        </w:rPr>
        <w:t xml:space="preserve">rduino communicating with the PC. </w:t>
      </w:r>
    </w:p>
    <w:p w14:paraId="4C5EF087" w14:textId="0A8B3DB1" w:rsidR="00BF2083" w:rsidRPr="00E10ED5" w:rsidRDefault="00BF2083" w:rsidP="00270613">
      <w:pPr>
        <w:pStyle w:val="Heading2"/>
      </w:pPr>
      <w:r>
        <w:t xml:space="preserve">Sending the </w:t>
      </w:r>
      <w:r w:rsidR="002674B4">
        <w:t>MethodSCRIPT</w:t>
      </w:r>
    </w:p>
    <w:p w14:paraId="6A6C0093" w14:textId="265E1ED9" w:rsidR="00BF2083" w:rsidRDefault="00C56E80" w:rsidP="007240EC">
      <w:pPr>
        <w:rPr>
          <w:lang w:val="en-US"/>
        </w:rPr>
      </w:pPr>
      <w:r>
        <w:rPr>
          <w:lang w:val="en-US"/>
        </w:rPr>
        <w:t xml:space="preserve">The </w:t>
      </w:r>
      <w:r w:rsidR="00DC2B82">
        <w:rPr>
          <w:lang w:val="en-US"/>
        </w:rPr>
        <w:t xml:space="preserve">MethodSCRIPT </w:t>
      </w:r>
      <w:r w:rsidR="00C80B5E">
        <w:rPr>
          <w:lang w:val="en-US"/>
        </w:rPr>
        <w:t xml:space="preserve">can be either stored in </w:t>
      </w:r>
      <w:proofErr w:type="gramStart"/>
      <w:r w:rsidR="00C80B5E">
        <w:rPr>
          <w:lang w:val="en-US"/>
        </w:rPr>
        <w:t>a</w:t>
      </w:r>
      <w:proofErr w:type="gramEnd"/>
      <w:r w:rsidR="00C80B5E">
        <w:rPr>
          <w:lang w:val="en-US"/>
        </w:rPr>
        <w:t xml:space="preserve"> </w:t>
      </w:r>
      <w:proofErr w:type="spellStart"/>
      <w:r w:rsidR="00C80B5E">
        <w:rPr>
          <w:lang w:val="en-US"/>
        </w:rPr>
        <w:t>sd</w:t>
      </w:r>
      <w:proofErr w:type="spellEnd"/>
      <w:r w:rsidR="00C80B5E">
        <w:rPr>
          <w:lang w:val="en-US"/>
        </w:rPr>
        <w:t xml:space="preserve"> card in the Arduino and read from it or </w:t>
      </w:r>
      <w:r>
        <w:rPr>
          <w:lang w:val="en-US"/>
        </w:rPr>
        <w:t>stored in a constant string.</w:t>
      </w:r>
      <w:r w:rsidR="007020EA">
        <w:rPr>
          <w:lang w:val="en-US"/>
        </w:rPr>
        <w:t xml:space="preserve"> In the example,</w:t>
      </w:r>
      <w:r>
        <w:rPr>
          <w:lang w:val="en-US"/>
        </w:rPr>
        <w:t xml:space="preserve"> </w:t>
      </w:r>
      <w:r w:rsidR="007020EA">
        <w:rPr>
          <w:lang w:val="en-US"/>
        </w:rPr>
        <w:t xml:space="preserve">the MethodSCRIPT is </w:t>
      </w:r>
      <w:r w:rsidR="00BA77D3">
        <w:rPr>
          <w:lang w:val="en-US"/>
        </w:rPr>
        <w:t>stored in a</w:t>
      </w:r>
      <w:r w:rsidR="00C80B5E">
        <w:rPr>
          <w:lang w:val="en-US"/>
        </w:rPr>
        <w:t xml:space="preserve"> constant</w:t>
      </w:r>
      <w:r w:rsidR="00BA77D3">
        <w:rPr>
          <w:lang w:val="en-US"/>
        </w:rPr>
        <w:t xml:space="preserve"> char array as </w:t>
      </w:r>
      <w:r w:rsidR="00DC2B82">
        <w:rPr>
          <w:lang w:val="en-US"/>
        </w:rPr>
        <w:t xml:space="preserve">shown </w:t>
      </w:r>
      <w:r w:rsidR="00BA77D3">
        <w:rPr>
          <w:lang w:val="en-US"/>
        </w:rPr>
        <w:t>below.</w:t>
      </w:r>
    </w:p>
    <w:p w14:paraId="6EB5DF7B" w14:textId="77777777" w:rsidR="00C56E80" w:rsidRDefault="00C56E80" w:rsidP="007240EC">
      <w:pPr>
        <w:rPr>
          <w:lang w:val="en-US"/>
        </w:rPr>
      </w:pPr>
    </w:p>
    <w:p w14:paraId="4D34840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>//LSV measurement configuration parameters</w:t>
      </w:r>
    </w:p>
    <w:p w14:paraId="72BAEECA" w14:textId="77777777" w:rsidR="00E647A7" w:rsidRPr="009600E3" w:rsidRDefault="00E647A7" w:rsidP="00E647A7">
      <w:pPr>
        <w:rPr>
          <w:rStyle w:val="code"/>
        </w:rPr>
      </w:pPr>
      <w:proofErr w:type="spellStart"/>
      <w:proofErr w:type="gramStart"/>
      <w:r w:rsidRPr="009600E3">
        <w:rPr>
          <w:rStyle w:val="code"/>
        </w:rPr>
        <w:t>const</w:t>
      </w:r>
      <w:proofErr w:type="spellEnd"/>
      <w:proofErr w:type="gramEnd"/>
      <w:r w:rsidRPr="009600E3">
        <w:rPr>
          <w:rStyle w:val="code"/>
        </w:rPr>
        <w:t xml:space="preserve"> char* LSV_METHOD_SCRIPT = "e\n" </w:t>
      </w:r>
    </w:p>
    <w:p w14:paraId="0867B632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9600E3">
        <w:rPr>
          <w:rStyle w:val="code"/>
          <w:lang w:val="nl-NL"/>
        </w:rPr>
        <w:t>"var c\n"</w:t>
      </w:r>
    </w:p>
    <w:p w14:paraId="0DC5448E" w14:textId="77777777" w:rsidR="00E647A7" w:rsidRPr="009600E3" w:rsidRDefault="00E647A7" w:rsidP="00E647A7">
      <w:pPr>
        <w:rPr>
          <w:rStyle w:val="code"/>
          <w:lang w:val="nl-NL"/>
        </w:rPr>
      </w:pPr>
      <w:r w:rsidRPr="009600E3">
        <w:rPr>
          <w:rStyle w:val="code"/>
          <w:lang w:val="nl-NL"/>
        </w:rPr>
        <w:t xml:space="preserve">                               "var p\n"</w:t>
      </w:r>
    </w:p>
    <w:p w14:paraId="63E3AB6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  <w:lang w:val="nl-NL"/>
        </w:rPr>
        <w:t xml:space="preserve">                               </w:t>
      </w:r>
      <w:r w:rsidRPr="009600E3">
        <w:rPr>
          <w:rStyle w:val="code"/>
        </w:rPr>
        <w:t>"</w:t>
      </w:r>
      <w:proofErr w:type="spellStart"/>
      <w:r w:rsidRPr="009600E3">
        <w:rPr>
          <w:rStyle w:val="code"/>
        </w:rPr>
        <w:t>set_pgstat_mode</w:t>
      </w:r>
      <w:proofErr w:type="spellEnd"/>
      <w:r w:rsidRPr="009600E3">
        <w:rPr>
          <w:rStyle w:val="code"/>
        </w:rPr>
        <w:t xml:space="preserve"> 3\n"</w:t>
      </w:r>
    </w:p>
    <w:p w14:paraId="3032F0D3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set_max_bandwidth</w:t>
      </w:r>
      <w:proofErr w:type="spellEnd"/>
      <w:r w:rsidRPr="009600E3">
        <w:rPr>
          <w:rStyle w:val="code"/>
        </w:rPr>
        <w:t xml:space="preserve"> 200\n"</w:t>
      </w:r>
    </w:p>
    <w:p w14:paraId="2D4D8BC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set_cr</w:t>
      </w:r>
      <w:proofErr w:type="spellEnd"/>
      <w:r w:rsidRPr="009600E3">
        <w:rPr>
          <w:rStyle w:val="code"/>
        </w:rPr>
        <w:t xml:space="preserve"> 500u\n"</w:t>
      </w:r>
    </w:p>
    <w:p w14:paraId="12F8CCFB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set_e</w:t>
      </w:r>
      <w:proofErr w:type="spellEnd"/>
      <w:r w:rsidRPr="009600E3">
        <w:rPr>
          <w:rStyle w:val="code"/>
        </w:rPr>
        <w:t xml:space="preserve"> -500m\n"</w:t>
      </w:r>
    </w:p>
    <w:p w14:paraId="6DDC71AD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cell_on</w:t>
      </w:r>
      <w:proofErr w:type="spellEnd"/>
      <w:r w:rsidRPr="009600E3">
        <w:rPr>
          <w:rStyle w:val="code"/>
        </w:rPr>
        <w:t>\n"</w:t>
      </w:r>
    </w:p>
    <w:p w14:paraId="3D01F867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gramStart"/>
      <w:r w:rsidRPr="009600E3">
        <w:rPr>
          <w:rStyle w:val="code"/>
        </w:rPr>
        <w:t>wait</w:t>
      </w:r>
      <w:proofErr w:type="gramEnd"/>
      <w:r w:rsidRPr="009600E3">
        <w:rPr>
          <w:rStyle w:val="code"/>
        </w:rPr>
        <w:t xml:space="preserve"> 1\n"</w:t>
      </w:r>
    </w:p>
    <w:p w14:paraId="0FA35951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proofErr w:type="gramStart"/>
      <w:r w:rsidRPr="009600E3">
        <w:rPr>
          <w:rStyle w:val="code"/>
        </w:rPr>
        <w:t>meas_loop_lsv</w:t>
      </w:r>
      <w:proofErr w:type="spellEnd"/>
      <w:proofErr w:type="gramEnd"/>
      <w:r w:rsidRPr="009600E3">
        <w:rPr>
          <w:rStyle w:val="code"/>
        </w:rPr>
        <w:t xml:space="preserve"> p c -500m </w:t>
      </w:r>
      <w:proofErr w:type="spellStart"/>
      <w:r w:rsidRPr="009600E3">
        <w:rPr>
          <w:rStyle w:val="code"/>
        </w:rPr>
        <w:t>500m</w:t>
      </w:r>
      <w:proofErr w:type="spellEnd"/>
      <w:r w:rsidRPr="009600E3">
        <w:rPr>
          <w:rStyle w:val="code"/>
        </w:rPr>
        <w:t xml:space="preserve"> 50m 100m\n"</w:t>
      </w:r>
    </w:p>
    <w:p w14:paraId="08A6405C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lastRenderedPageBreak/>
        <w:t xml:space="preserve">                               "</w:t>
      </w:r>
      <w:proofErr w:type="spellStart"/>
      <w:r w:rsidRPr="009600E3">
        <w:rPr>
          <w:rStyle w:val="code"/>
        </w:rPr>
        <w:t>pck_start</w:t>
      </w:r>
      <w:proofErr w:type="spellEnd"/>
      <w:r w:rsidRPr="009600E3">
        <w:rPr>
          <w:rStyle w:val="code"/>
        </w:rPr>
        <w:t>\n"</w:t>
      </w:r>
    </w:p>
    <w:p w14:paraId="6CFFCB48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p\n"</w:t>
      </w:r>
    </w:p>
    <w:p w14:paraId="2C267C66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pck_add</w:t>
      </w:r>
      <w:proofErr w:type="spellEnd"/>
      <w:r w:rsidRPr="009600E3">
        <w:rPr>
          <w:rStyle w:val="code"/>
        </w:rPr>
        <w:t xml:space="preserve"> c\n"</w:t>
      </w:r>
    </w:p>
    <w:p w14:paraId="5B7F169E" w14:textId="77777777" w:rsidR="00E647A7" w:rsidRPr="009600E3" w:rsidRDefault="00E647A7" w:rsidP="00E647A7">
      <w:pPr>
        <w:rPr>
          <w:rStyle w:val="code"/>
        </w:rPr>
      </w:pPr>
      <w:r w:rsidRPr="009600E3">
        <w:rPr>
          <w:rStyle w:val="code"/>
        </w:rPr>
        <w:t xml:space="preserve">                               "</w:t>
      </w:r>
      <w:proofErr w:type="spellStart"/>
      <w:r w:rsidRPr="009600E3">
        <w:rPr>
          <w:rStyle w:val="code"/>
        </w:rPr>
        <w:t>pck_end</w:t>
      </w:r>
      <w:proofErr w:type="spellEnd"/>
      <w:r w:rsidRPr="009600E3">
        <w:rPr>
          <w:rStyle w:val="code"/>
        </w:rPr>
        <w:t>\n"</w:t>
      </w:r>
    </w:p>
    <w:p w14:paraId="359382C4" w14:textId="77777777" w:rsidR="00E647A7" w:rsidRPr="00BF4448" w:rsidRDefault="00E647A7" w:rsidP="00E647A7">
      <w:pPr>
        <w:rPr>
          <w:rStyle w:val="code"/>
          <w:lang w:val="nl-NL"/>
        </w:rPr>
      </w:pPr>
      <w:r w:rsidRPr="009600E3">
        <w:rPr>
          <w:rStyle w:val="code"/>
        </w:rPr>
        <w:t xml:space="preserve">                               </w:t>
      </w:r>
      <w:r w:rsidRPr="00BF4448">
        <w:rPr>
          <w:rStyle w:val="code"/>
          <w:lang w:val="nl-NL"/>
        </w:rPr>
        <w:t>"endloop\n"</w:t>
      </w:r>
    </w:p>
    <w:p w14:paraId="6B014923" w14:textId="00983B82" w:rsidR="00E647A7" w:rsidRPr="00BF4448" w:rsidRDefault="00E647A7" w:rsidP="00E647A7">
      <w:pPr>
        <w:rPr>
          <w:rStyle w:val="code"/>
          <w:lang w:val="nl-NL"/>
        </w:rPr>
      </w:pPr>
      <w:r w:rsidRPr="00BF4448">
        <w:rPr>
          <w:rStyle w:val="code"/>
          <w:lang w:val="nl-NL"/>
        </w:rPr>
        <w:t xml:space="preserve">                               "</w:t>
      </w:r>
      <w:r w:rsidR="000F0D8F" w:rsidRPr="00BF4448">
        <w:rPr>
          <w:rStyle w:val="code"/>
          <w:lang w:val="nl-NL"/>
        </w:rPr>
        <w:t>celloff</w:t>
      </w:r>
      <w:r w:rsidRPr="00BF4448">
        <w:rPr>
          <w:rStyle w:val="code"/>
          <w:lang w:val="nl-NL"/>
        </w:rPr>
        <w:t>\n\n";</w:t>
      </w:r>
    </w:p>
    <w:p w14:paraId="4FD95A46" w14:textId="77777777" w:rsidR="00C56E80" w:rsidRPr="00BF4448" w:rsidRDefault="00C56E80" w:rsidP="00E647A7"/>
    <w:p w14:paraId="79B83622" w14:textId="15539FF8" w:rsidR="00BA77D3" w:rsidRDefault="00BA77D3" w:rsidP="00635BB4">
      <w:pPr>
        <w:rPr>
          <w:lang w:val="en-US"/>
        </w:rPr>
      </w:pPr>
      <w:r>
        <w:rPr>
          <w:lang w:val="en-US"/>
        </w:rPr>
        <w:t xml:space="preserve">The </w:t>
      </w:r>
      <w:r w:rsidR="00562DA2">
        <w:rPr>
          <w:lang w:val="en-US"/>
        </w:rPr>
        <w:t xml:space="preserve">MethodSCRIPT is sent to the Arduino and in turn to the </w:t>
      </w:r>
      <w:proofErr w:type="spellStart"/>
      <w:r w:rsidR="00562DA2">
        <w:rPr>
          <w:lang w:val="en-US"/>
        </w:rPr>
        <w:t>EmStat</w:t>
      </w:r>
      <w:proofErr w:type="spellEnd"/>
      <w:r w:rsidR="00562DA2">
        <w:rPr>
          <w:lang w:val="en-US"/>
        </w:rPr>
        <w:t xml:space="preserve"> Pico through the </w:t>
      </w:r>
      <w:r w:rsidR="00562DA2" w:rsidRPr="003468DE">
        <w:rPr>
          <w:i/>
          <w:lang w:val="en-US"/>
        </w:rPr>
        <w:t>Serial1</w:t>
      </w:r>
      <w:r w:rsidR="00562DA2">
        <w:rPr>
          <w:lang w:val="en-US"/>
        </w:rPr>
        <w:t xml:space="preserve"> port. The example uses the </w:t>
      </w:r>
      <w:proofErr w:type="spellStart"/>
      <w:r w:rsidR="00562DA2" w:rsidRPr="00DC2B82">
        <w:rPr>
          <w:i/>
          <w:lang w:val="en-US"/>
        </w:rPr>
        <w:t>MSComm</w:t>
      </w:r>
      <w:proofErr w:type="spellEnd"/>
      <w:r w:rsidR="00562DA2">
        <w:rPr>
          <w:lang w:val="en-US"/>
        </w:rPr>
        <w:t xml:space="preserve"> library to perform the write operation. This function requires a reference to the in</w:t>
      </w:r>
      <w:r w:rsidR="006F4AD5">
        <w:rPr>
          <w:lang w:val="en-US"/>
        </w:rPr>
        <w:t>i</w:t>
      </w:r>
      <w:r w:rsidR="00562DA2">
        <w:rPr>
          <w:lang w:val="en-US"/>
        </w:rPr>
        <w:t xml:space="preserve">tiated </w:t>
      </w:r>
      <w:proofErr w:type="spellStart"/>
      <w:r w:rsidR="00562DA2" w:rsidRPr="00DC2B82">
        <w:rPr>
          <w:i/>
          <w:lang w:val="en-US"/>
        </w:rPr>
        <w:t>MSComm</w:t>
      </w:r>
      <w:proofErr w:type="spellEnd"/>
      <w:r w:rsidR="00562DA2">
        <w:rPr>
          <w:lang w:val="en-US"/>
        </w:rPr>
        <w:t xml:space="preserve"> </w:t>
      </w:r>
      <w:proofErr w:type="spellStart"/>
      <w:r w:rsidR="00562DA2">
        <w:rPr>
          <w:lang w:val="en-US"/>
        </w:rPr>
        <w:t>struct</w:t>
      </w:r>
      <w:proofErr w:type="spellEnd"/>
      <w:r w:rsidR="00562DA2">
        <w:rPr>
          <w:lang w:val="en-US"/>
        </w:rPr>
        <w:t xml:space="preserve"> (_</w:t>
      </w:r>
      <w:proofErr w:type="spellStart"/>
      <w:r w:rsidR="00562DA2">
        <w:rPr>
          <w:lang w:val="en-US"/>
        </w:rPr>
        <w:t>msComm</w:t>
      </w:r>
      <w:proofErr w:type="spellEnd"/>
      <w:r w:rsidR="00562DA2">
        <w:rPr>
          <w:lang w:val="en-US"/>
        </w:rPr>
        <w:t>) to be passed along.</w:t>
      </w:r>
    </w:p>
    <w:p w14:paraId="435EAF3F" w14:textId="77777777" w:rsidR="00562DA2" w:rsidRDefault="00562DA2" w:rsidP="00635BB4">
      <w:pPr>
        <w:rPr>
          <w:lang w:val="en-US"/>
        </w:rPr>
      </w:pPr>
    </w:p>
    <w:p w14:paraId="567C6EF5" w14:textId="77777777" w:rsidR="00562DA2" w:rsidRPr="00562DA2" w:rsidRDefault="00562DA2" w:rsidP="00562DA2">
      <w:pPr>
        <w:rPr>
          <w:lang w:val="en-US"/>
        </w:rPr>
      </w:pPr>
      <w:proofErr w:type="gramStart"/>
      <w:r w:rsidRPr="00562DA2">
        <w:rPr>
          <w:lang w:val="en-US"/>
        </w:rPr>
        <w:t>void</w:t>
      </w:r>
      <w:proofErr w:type="gramEnd"/>
      <w:r w:rsidRPr="00562DA2">
        <w:rPr>
          <w:lang w:val="en-US"/>
        </w:rPr>
        <w:t xml:space="preserve"> </w:t>
      </w:r>
      <w:proofErr w:type="spellStart"/>
      <w:r w:rsidRPr="00562DA2">
        <w:rPr>
          <w:lang w:val="en-US"/>
        </w:rPr>
        <w:t>SendScriptToDevice</w:t>
      </w:r>
      <w:proofErr w:type="spellEnd"/>
      <w:r w:rsidRPr="00562DA2">
        <w:rPr>
          <w:lang w:val="en-US"/>
        </w:rPr>
        <w:t>(</w:t>
      </w:r>
      <w:proofErr w:type="spellStart"/>
      <w:r w:rsidRPr="00562DA2">
        <w:rPr>
          <w:lang w:val="en-US"/>
        </w:rPr>
        <w:t>const</w:t>
      </w:r>
      <w:proofErr w:type="spellEnd"/>
      <w:r w:rsidRPr="00562DA2">
        <w:rPr>
          <w:lang w:val="en-US"/>
        </w:rPr>
        <w:t xml:space="preserve"> char* </w:t>
      </w:r>
      <w:proofErr w:type="spellStart"/>
      <w:r w:rsidRPr="00562DA2">
        <w:rPr>
          <w:lang w:val="en-US"/>
        </w:rPr>
        <w:t>scriptText</w:t>
      </w:r>
      <w:proofErr w:type="spellEnd"/>
      <w:r w:rsidRPr="00562DA2">
        <w:rPr>
          <w:lang w:val="en-US"/>
        </w:rPr>
        <w:t>)</w:t>
      </w:r>
    </w:p>
    <w:p w14:paraId="7EB993E0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>{</w:t>
      </w:r>
    </w:p>
    <w:p w14:paraId="306B07A4" w14:textId="77777777" w:rsidR="00562DA2" w:rsidRPr="00562DA2" w:rsidRDefault="00562DA2" w:rsidP="00562DA2">
      <w:pPr>
        <w:rPr>
          <w:lang w:val="en-US"/>
        </w:rPr>
      </w:pPr>
      <w:r w:rsidRPr="00562DA2">
        <w:rPr>
          <w:lang w:val="en-US"/>
        </w:rPr>
        <w:t xml:space="preserve">  </w:t>
      </w:r>
      <w:proofErr w:type="spellStart"/>
      <w:proofErr w:type="gramStart"/>
      <w:r w:rsidRPr="00562DA2">
        <w:rPr>
          <w:lang w:val="en-US"/>
        </w:rPr>
        <w:t>WriteStr</w:t>
      </w:r>
      <w:proofErr w:type="spellEnd"/>
      <w:r w:rsidRPr="00562DA2">
        <w:rPr>
          <w:lang w:val="en-US"/>
        </w:rPr>
        <w:t>(</w:t>
      </w:r>
      <w:proofErr w:type="gramEnd"/>
      <w:r w:rsidRPr="00562DA2">
        <w:rPr>
          <w:lang w:val="en-US"/>
        </w:rPr>
        <w:t>&amp;_</w:t>
      </w:r>
      <w:proofErr w:type="spellStart"/>
      <w:r w:rsidRPr="00562DA2">
        <w:rPr>
          <w:lang w:val="en-US"/>
        </w:rPr>
        <w:t>msComm</w:t>
      </w:r>
      <w:proofErr w:type="spellEnd"/>
      <w:r w:rsidRPr="00562DA2">
        <w:rPr>
          <w:lang w:val="en-US"/>
        </w:rPr>
        <w:t xml:space="preserve">, </w:t>
      </w:r>
      <w:proofErr w:type="spellStart"/>
      <w:r w:rsidRPr="00562DA2">
        <w:rPr>
          <w:lang w:val="en-US"/>
        </w:rPr>
        <w:t>scriptText</w:t>
      </w:r>
      <w:proofErr w:type="spellEnd"/>
      <w:r w:rsidRPr="00562DA2">
        <w:rPr>
          <w:lang w:val="en-US"/>
        </w:rPr>
        <w:t>);</w:t>
      </w:r>
    </w:p>
    <w:p w14:paraId="675148E9" w14:textId="1510DD72" w:rsidR="00562DA2" w:rsidRDefault="00562DA2" w:rsidP="00562DA2">
      <w:pPr>
        <w:rPr>
          <w:lang w:val="en-US"/>
        </w:rPr>
      </w:pPr>
      <w:r w:rsidRPr="00562DA2">
        <w:rPr>
          <w:lang w:val="en-US"/>
        </w:rPr>
        <w:t>}</w:t>
      </w:r>
    </w:p>
    <w:p w14:paraId="4CC69AF7" w14:textId="095297C8" w:rsidR="00012563" w:rsidRDefault="00012563" w:rsidP="00270613">
      <w:pPr>
        <w:pStyle w:val="Heading2"/>
      </w:pPr>
      <w:r>
        <w:t>Receiv</w:t>
      </w:r>
      <w:r w:rsidR="000923EC">
        <w:t>ing</w:t>
      </w:r>
      <w:r>
        <w:t xml:space="preserve"> </w:t>
      </w:r>
      <w:r w:rsidR="00A97FE6">
        <w:t>the data packages</w:t>
      </w:r>
    </w:p>
    <w:p w14:paraId="185BDEEE" w14:textId="48E36DC7" w:rsidR="00F56F0A" w:rsidRDefault="00F56F0A" w:rsidP="00F56F0A">
      <w:pPr>
        <w:rPr>
          <w:lang w:val="en-US"/>
        </w:rPr>
      </w:pPr>
      <w:r>
        <w:rPr>
          <w:lang w:val="en-US"/>
        </w:rPr>
        <w:t xml:space="preserve">This example uses the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to receive and parse the data returned by a measurement. </w:t>
      </w:r>
      <w:r w:rsidR="00F24070">
        <w:rPr>
          <w:lang w:val="en-US"/>
        </w:rPr>
        <w:t>In order</w:t>
      </w:r>
      <w:r>
        <w:rPr>
          <w:lang w:val="en-US"/>
        </w:rPr>
        <w:t xml:space="preserve"> to read and parse the </w:t>
      </w:r>
      <w:r w:rsidR="00622BC0">
        <w:rPr>
          <w:lang w:val="en-US"/>
        </w:rPr>
        <w:t>measurement data packages</w:t>
      </w:r>
      <w:r>
        <w:rPr>
          <w:lang w:val="en-US"/>
        </w:rPr>
        <w:t xml:space="preserve"> from the device, the </w:t>
      </w:r>
      <w:r w:rsidRPr="00622BC0">
        <w:rPr>
          <w:i/>
          <w:lang w:val="en-US"/>
        </w:rPr>
        <w:t xml:space="preserve">Receive </w:t>
      </w:r>
      <w:proofErr w:type="gramStart"/>
      <w:r w:rsidRPr="00622BC0">
        <w:rPr>
          <w:i/>
          <w:lang w:val="en-US"/>
        </w:rPr>
        <w:t>Package</w:t>
      </w:r>
      <w:r w:rsidR="00622BC0">
        <w:rPr>
          <w:i/>
          <w:lang w:val="en-US"/>
        </w:rPr>
        <w:t>(</w:t>
      </w:r>
      <w:proofErr w:type="gramEnd"/>
      <w:r w:rsidR="00622BC0">
        <w:rPr>
          <w:i/>
          <w:lang w:val="en-US"/>
        </w:rPr>
        <w:t>)</w:t>
      </w:r>
      <w:r w:rsidR="00622BC0">
        <w:rPr>
          <w:lang w:val="en-US"/>
        </w:rPr>
        <w:t xml:space="preserve"> </w:t>
      </w:r>
      <w:r>
        <w:rPr>
          <w:lang w:val="en-US"/>
        </w:rPr>
        <w:t xml:space="preserve">from the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can be used. This function requires a reference to an in</w:t>
      </w:r>
      <w:r w:rsidR="00C134C6">
        <w:rPr>
          <w:lang w:val="en-US"/>
        </w:rPr>
        <w:t>i</w:t>
      </w:r>
      <w:r>
        <w:rPr>
          <w:lang w:val="en-US"/>
        </w:rPr>
        <w:t xml:space="preserve">tiated 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(</w:t>
      </w:r>
      <w:proofErr w:type="spellStart"/>
      <w:r w:rsidRPr="00DC2B82">
        <w:rPr>
          <w:i/>
          <w:lang w:val="en-US"/>
        </w:rPr>
        <w:t>msComm</w:t>
      </w:r>
      <w:proofErr w:type="spellEnd"/>
      <w:r>
        <w:rPr>
          <w:lang w:val="en-US"/>
        </w:rPr>
        <w:t xml:space="preserve">) and it returns the parsed data </w:t>
      </w:r>
      <w:r w:rsidR="00C134C6">
        <w:rPr>
          <w:lang w:val="en-US"/>
        </w:rPr>
        <w:t xml:space="preserve">values </w:t>
      </w:r>
      <w:r>
        <w:rPr>
          <w:lang w:val="en-US"/>
        </w:rPr>
        <w:t xml:space="preserve">in the referenced </w:t>
      </w:r>
      <w:proofErr w:type="spellStart"/>
      <w:r w:rsidRPr="00D859B2">
        <w:rPr>
          <w:lang w:val="en-US"/>
        </w:rPr>
        <w:t>MeasureData</w:t>
      </w:r>
      <w:proofErr w:type="spellEnd"/>
      <w:r w:rsidRPr="00D859B2">
        <w:rPr>
          <w:lang w:val="en-US"/>
        </w:rPr>
        <w:t xml:space="preserve"> </w:t>
      </w:r>
      <w:proofErr w:type="spellStart"/>
      <w:r w:rsidRPr="00D859B2">
        <w:rPr>
          <w:lang w:val="en-US"/>
        </w:rPr>
        <w:t>struct</w:t>
      </w:r>
      <w:proofErr w:type="spellEnd"/>
      <w:r>
        <w:rPr>
          <w:lang w:val="en-US"/>
        </w:rPr>
        <w:t xml:space="preserve"> (</w:t>
      </w:r>
      <w:r w:rsidRPr="00DC2B82">
        <w:rPr>
          <w:i/>
          <w:lang w:val="en-US"/>
        </w:rPr>
        <w:t>data</w:t>
      </w:r>
      <w:r>
        <w:rPr>
          <w:lang w:val="en-US"/>
        </w:rPr>
        <w:t>)</w:t>
      </w:r>
    </w:p>
    <w:p w14:paraId="17840703" w14:textId="77777777" w:rsidR="00F56F0A" w:rsidRDefault="00F56F0A" w:rsidP="00F56F0A">
      <w:pPr>
        <w:rPr>
          <w:lang w:val="en-US"/>
        </w:rPr>
      </w:pPr>
    </w:p>
    <w:p w14:paraId="3F0DBA8F" w14:textId="767393C3" w:rsidR="00F56F0A" w:rsidRDefault="00F56F0A" w:rsidP="00F56F0A">
      <w:pPr>
        <w:rPr>
          <w:lang w:val="en-US"/>
        </w:rPr>
      </w:pPr>
      <w:proofErr w:type="gramStart"/>
      <w:r w:rsidRPr="00827A96">
        <w:rPr>
          <w:rStyle w:val="code"/>
        </w:rPr>
        <w:t>code</w:t>
      </w:r>
      <w:proofErr w:type="gramEnd"/>
      <w:r w:rsidRPr="00827A96">
        <w:rPr>
          <w:rStyle w:val="code"/>
        </w:rPr>
        <w:t xml:space="preserve">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r>
        <w:rPr>
          <w:rStyle w:val="code"/>
        </w:rPr>
        <w:t>_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2332D914" w14:textId="77777777" w:rsidR="002D525A" w:rsidRDefault="002D525A" w:rsidP="00270613">
      <w:pPr>
        <w:pStyle w:val="Heading2"/>
      </w:pPr>
      <w:r>
        <w:t>Parsing the measurement data packages</w:t>
      </w:r>
    </w:p>
    <w:p w14:paraId="70BE924E" w14:textId="57F73685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proofErr w:type="gramStart"/>
      <w:r w:rsidRPr="00EA5FBA">
        <w:rPr>
          <w:i/>
          <w:iCs/>
          <w:lang w:val="en-US"/>
        </w:rPr>
        <w:t>ReadBuf</w:t>
      </w:r>
      <w:proofErr w:type="spellEnd"/>
      <w:r w:rsidRPr="00EA5FBA">
        <w:rPr>
          <w:i/>
          <w:lang w:val="en-US"/>
        </w:rPr>
        <w:t>(</w:t>
      </w:r>
      <w:proofErr w:type="gramEnd"/>
      <w:r w:rsidRPr="00EA5FBA">
        <w:rPr>
          <w:i/>
          <w:lang w:val="en-US"/>
        </w:rPr>
        <w:t>)</w:t>
      </w:r>
      <w:r w:rsidRPr="00FD75EA">
        <w:rPr>
          <w:lang w:val="en-US"/>
        </w:rPr>
        <w:t xml:space="preserve"> in </w:t>
      </w:r>
      <w:proofErr w:type="spellStart"/>
      <w:r w:rsidRPr="00EA5FBA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</w:t>
      </w:r>
      <w:r>
        <w:rPr>
          <w:lang w:val="en-US"/>
        </w:rPr>
        <w:t>Here’s a set of data packages received from a Linear Sweep Voltammetry (LSV) measurement on a dummy cell with 10</w:t>
      </w:r>
      <w:r w:rsidR="00BE3071">
        <w:rPr>
          <w:lang w:val="en-US"/>
        </w:rPr>
        <w:t>kOhm</w:t>
      </w:r>
      <w:r>
        <w:rPr>
          <w:lang w:val="en-US"/>
        </w:rPr>
        <w:t xml:space="preserve"> resistance.</w:t>
      </w:r>
    </w:p>
    <w:p w14:paraId="59FFA376" w14:textId="77777777" w:rsidR="002D525A" w:rsidRDefault="002D525A" w:rsidP="002D525A">
      <w:pPr>
        <w:rPr>
          <w:lang w:val="en-US"/>
        </w:rPr>
      </w:pPr>
    </w:p>
    <w:p w14:paraId="25D8CBAD" w14:textId="77777777" w:rsidR="003E566F" w:rsidRDefault="002D525A" w:rsidP="002D525A">
      <w:pPr>
        <w:rPr>
          <w:lang w:val="en-US"/>
        </w:rPr>
      </w:pPr>
      <w:r w:rsidRPr="00E10ED5">
        <w:rPr>
          <w:lang w:val="en-US"/>
        </w:rPr>
        <w:t>e</w:t>
      </w:r>
      <w:r w:rsidR="003E566F">
        <w:rPr>
          <w:lang w:val="en-US"/>
        </w:rPr>
        <w:t>\n</w:t>
      </w:r>
    </w:p>
    <w:p w14:paraId="3F2EB9B6" w14:textId="090A70DC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M0000\n</w:t>
      </w:r>
    </w:p>
    <w:p w14:paraId="7E975EC5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Pda7F85F3Fu</w:t>
      </w:r>
      <w:proofErr w:type="gramStart"/>
      <w:r w:rsidRPr="00E10ED5">
        <w:rPr>
          <w:lang w:val="en-US"/>
        </w:rPr>
        <w:t>;ba48D503Dp,10,288</w:t>
      </w:r>
      <w:proofErr w:type="gramEnd"/>
      <w:r w:rsidRPr="00E10ED5">
        <w:rPr>
          <w:lang w:val="en-US"/>
        </w:rPr>
        <w:t>\n</w:t>
      </w:r>
    </w:p>
    <w:p w14:paraId="101B9BBD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Pda7F9234Bu</w:t>
      </w:r>
      <w:proofErr w:type="gramStart"/>
      <w:r w:rsidRPr="00E10ED5">
        <w:rPr>
          <w:lang w:val="en-US"/>
        </w:rPr>
        <w:t>;ba4E2C324p,10,288</w:t>
      </w:r>
      <w:proofErr w:type="gramEnd"/>
      <w:r w:rsidRPr="00E10ED5">
        <w:rPr>
          <w:lang w:val="en-US"/>
        </w:rPr>
        <w:t>\n</w:t>
      </w:r>
    </w:p>
    <w:p w14:paraId="0E3251FE" w14:textId="77777777" w:rsidR="002D525A" w:rsidRPr="008B407F" w:rsidRDefault="002D525A" w:rsidP="002D525A">
      <w:r w:rsidRPr="008B407F">
        <w:t>Pda806EC24u;baAE16C6Dp,10,288</w:t>
      </w:r>
      <w:r>
        <w:t>\n</w:t>
      </w:r>
    </w:p>
    <w:p w14:paraId="3B8036D2" w14:textId="77777777" w:rsidR="002D525A" w:rsidRPr="008B407F" w:rsidRDefault="002D525A" w:rsidP="002D525A">
      <w:r w:rsidRPr="008B407F">
        <w:t>Pda807B031u;baB360495p,10,288</w:t>
      </w:r>
      <w:r>
        <w:t>\n</w:t>
      </w:r>
    </w:p>
    <w:p w14:paraId="40C3DCF2" w14:textId="77777777" w:rsidR="002D525A" w:rsidRPr="00E10ED5" w:rsidRDefault="002D525A" w:rsidP="002D525A">
      <w:pPr>
        <w:rPr>
          <w:lang w:val="en-US"/>
        </w:rPr>
      </w:pPr>
      <w:r w:rsidRPr="00E10ED5">
        <w:rPr>
          <w:lang w:val="en-US"/>
        </w:rPr>
        <w:t>*\n</w:t>
      </w:r>
    </w:p>
    <w:p w14:paraId="350014C5" w14:textId="77777777" w:rsidR="002D525A" w:rsidRDefault="002D525A" w:rsidP="002D525A">
      <w:pPr>
        <w:rPr>
          <w:lang w:val="en-US"/>
        </w:rPr>
      </w:pPr>
      <w:r w:rsidRPr="00E10ED5">
        <w:rPr>
          <w:lang w:val="en-US"/>
        </w:rPr>
        <w:t>\n</w:t>
      </w:r>
    </w:p>
    <w:p w14:paraId="5F298FC6" w14:textId="77777777" w:rsidR="002D525A" w:rsidRDefault="002D525A" w:rsidP="002D525A">
      <w:pPr>
        <w:rPr>
          <w:lang w:val="en-US"/>
        </w:rPr>
      </w:pPr>
    </w:p>
    <w:p w14:paraId="587D8056" w14:textId="69AEC73A" w:rsidR="002D525A" w:rsidRDefault="002D525A" w:rsidP="002D525A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above sample, </w:t>
      </w:r>
    </w:p>
    <w:p w14:paraId="61B1422D" w14:textId="77777777" w:rsidR="002D525A" w:rsidRDefault="002D525A" w:rsidP="002D525A">
      <w:pPr>
        <w:rPr>
          <w:lang w:val="en-US"/>
        </w:rPr>
      </w:pPr>
    </w:p>
    <w:p w14:paraId="68449781" w14:textId="77777777" w:rsidR="002D525A" w:rsidRPr="00853FB3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</w:t>
      </w:r>
      <w:proofErr w:type="gramStart"/>
      <w:r w:rsidRPr="00853FB3">
        <w:rPr>
          <w:lang w:val="en-US"/>
        </w:rPr>
        <w:t>e</w:t>
      </w:r>
      <w:proofErr w:type="gramEnd"/>
      <w:r w:rsidRPr="00853FB3">
        <w:rPr>
          <w:lang w:val="en-US"/>
        </w:rPr>
        <w:t>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2A7523EE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AF022CC" w14:textId="5F30F89C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8E78BF">
        <w:rPr>
          <w:lang w:val="en-US"/>
        </w:rPr>
        <w:t xml:space="preserve">a measurement </w:t>
      </w:r>
      <w:r>
        <w:rPr>
          <w:lang w:val="en-US"/>
        </w:rPr>
        <w:t>data package.</w:t>
      </w:r>
    </w:p>
    <w:p w14:paraId="1973D4F0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0BBCB32A" w14:textId="77777777" w:rsidR="002D525A" w:rsidRDefault="002D525A" w:rsidP="002D52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131F9AB" w14:textId="77777777" w:rsidR="002D525A" w:rsidRDefault="002D525A" w:rsidP="002D525A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554403CA" w14:textId="77777777" w:rsidR="002D525A" w:rsidRPr="00853FB3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</w:t>
      </w:r>
      <w:proofErr w:type="gramStart"/>
      <w:r>
        <w:rPr>
          <w:i/>
          <w:lang w:val="en-US"/>
        </w:rPr>
        <w:t xml:space="preserve">types </w:t>
      </w:r>
      <w:r>
        <w:rPr>
          <w:lang w:val="en-US"/>
        </w:rPr>
        <w:t xml:space="preserve"> can</w:t>
      </w:r>
      <w:proofErr w:type="gramEnd"/>
      <w:r>
        <w:rPr>
          <w:lang w:val="en-US"/>
        </w:rPr>
        <w:t xml:space="preserve"> be sent with the MethodSCRIPT and received as measurement data values.</w:t>
      </w:r>
    </w:p>
    <w:p w14:paraId="2D524117" w14:textId="77777777" w:rsidR="002D525A" w:rsidRPr="00853FB3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4797C7A0" w14:textId="18C7D66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 xml:space="preserve">measured impedance </w:t>
      </w:r>
      <w:r w:rsidR="00BE3071">
        <w:rPr>
          <w:lang w:val="en-US"/>
        </w:rPr>
        <w:t>Ohm</w:t>
      </w:r>
      <w:r w:rsidRPr="00853FB3">
        <w:rPr>
          <w:lang w:val="en-US"/>
        </w:rPr>
        <w:t>)</w:t>
      </w:r>
    </w:p>
    <w:p w14:paraId="24D22EC7" w14:textId="28DC9901" w:rsidR="002D525A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 xml:space="preserve">Imaginary part of complex Impedance (measured impedance in </w:t>
      </w:r>
      <w:r w:rsidR="00BE3071">
        <w:rPr>
          <w:lang w:val="en-US"/>
        </w:rPr>
        <w:t>Ohm</w:t>
      </w:r>
      <w:r>
        <w:rPr>
          <w:lang w:val="en-US"/>
        </w:rPr>
        <w:t>)</w:t>
      </w:r>
    </w:p>
    <w:p w14:paraId="2E59401E" w14:textId="76DCDD97" w:rsidR="002D525A" w:rsidRPr="00E62910" w:rsidRDefault="002D525A" w:rsidP="002D525A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lastRenderedPageBreak/>
        <w:t>The following metadata values can also be obtained from the data packages</w:t>
      </w:r>
      <w:r w:rsidR="00D96CA4">
        <w:rPr>
          <w:lang w:val="en-US"/>
        </w:rPr>
        <w:t>, if present</w:t>
      </w:r>
      <w:r>
        <w:rPr>
          <w:lang w:val="en-US"/>
        </w:rPr>
        <w:t>.</w:t>
      </w:r>
    </w:p>
    <w:p w14:paraId="30FD7EBD" w14:textId="77777777" w:rsidR="002D525A" w:rsidRPr="00E62910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07F3E936" w14:textId="77777777" w:rsidR="002D525A" w:rsidRPr="00C44F74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33467A36" w14:textId="77777777" w:rsidR="002D525A" w:rsidRPr="004B2101" w:rsidRDefault="002D525A" w:rsidP="002D525A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31CB28E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59EE1EF5" w14:textId="77777777" w:rsidR="002D525A" w:rsidRPr="008F363B" w:rsidRDefault="002D525A" w:rsidP="002D525A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F267772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1C10D1C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0620A399" w14:textId="77777777" w:rsidR="002D525A" w:rsidRPr="004A3DB3" w:rsidRDefault="002D525A" w:rsidP="002D525A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D30CF71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492F7FE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proofErr w:type="spellStart"/>
      <w:r w:rsidRPr="004A3DB3">
        <w:rPr>
          <w:i/>
          <w:lang w:val="en-US"/>
        </w:rPr>
        <w:t>ba</w:t>
      </w:r>
      <w:proofErr w:type="spellEnd"/>
    </w:p>
    <w:p w14:paraId="5540B239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2E022494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2341FC83" w14:textId="77777777" w:rsidR="002D525A" w:rsidRPr="004A3DB3" w:rsidRDefault="002D525A" w:rsidP="002D525A">
      <w:pPr>
        <w:pStyle w:val="ListParagraph"/>
        <w:numPr>
          <w:ilvl w:val="0"/>
          <w:numId w:val="8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3580F0A7" w14:textId="77777777" w:rsidR="002D525A" w:rsidRPr="003E566F" w:rsidRDefault="002D525A" w:rsidP="002D525A">
      <w:pPr>
        <w:rPr>
          <w:lang w:val="en-GB"/>
        </w:rPr>
      </w:pPr>
    </w:p>
    <w:p w14:paraId="2E9CFFF3" w14:textId="77777777" w:rsidR="002D525A" w:rsidRDefault="002D525A" w:rsidP="002D525A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5813D97A" w14:textId="77777777" w:rsidR="002D525A" w:rsidRDefault="002D525A" w:rsidP="002D525A">
      <w:pPr>
        <w:rPr>
          <w:lang w:val="en-US"/>
        </w:rPr>
      </w:pPr>
      <w:proofErr w:type="gramStart"/>
      <w:r w:rsidRPr="003468DE">
        <w:rPr>
          <w:i/>
          <w:lang w:val="en-US"/>
        </w:rPr>
        <w:t>da7F85F3Fu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0C8B131C" w14:textId="77777777" w:rsidR="002D525A" w:rsidRDefault="002D525A" w:rsidP="002D525A">
      <w:pPr>
        <w:rPr>
          <w:lang w:val="en-US"/>
        </w:rPr>
      </w:pPr>
      <w:r w:rsidRPr="003468DE">
        <w:rPr>
          <w:i/>
          <w:lang w:val="en-US"/>
        </w:rPr>
        <w:t>ba48D503Dp</w:t>
      </w:r>
      <w:proofErr w:type="gramStart"/>
      <w:r w:rsidRPr="003468DE">
        <w:rPr>
          <w:i/>
          <w:lang w:val="en-US"/>
        </w:rPr>
        <w:t>,10,288</w:t>
      </w:r>
      <w:proofErr w:type="gramEnd"/>
      <w:r>
        <w:rPr>
          <w:lang w:val="en-US"/>
        </w:rPr>
        <w:t xml:space="preserve"> – 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lang w:val="en-US"/>
        </w:rPr>
        <w:t xml:space="preserve"> current reading.</w:t>
      </w:r>
    </w:p>
    <w:p w14:paraId="4E68E154" w14:textId="77777777" w:rsidR="002D525A" w:rsidRDefault="002D525A" w:rsidP="002D525A">
      <w:pPr>
        <w:rPr>
          <w:lang w:val="en-US"/>
        </w:rPr>
      </w:pPr>
    </w:p>
    <w:p w14:paraId="28992A49" w14:textId="77777777" w:rsidR="002D525A" w:rsidRDefault="002D525A" w:rsidP="002D525A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F7F309" w14:textId="77777777" w:rsidR="002D525A" w:rsidRPr="003E566F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413362CE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6B625E10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7BF74DD" w14:textId="77777777" w:rsidR="002D525A" w:rsidRPr="00F552C1" w:rsidRDefault="002D525A" w:rsidP="002D525A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46F30F3D" w14:textId="77777777" w:rsidR="002D525A" w:rsidRDefault="002D525A" w:rsidP="002D525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59C5F8A" w14:textId="3D06F9C9" w:rsidR="002D525A" w:rsidRDefault="002D525A" w:rsidP="002D525A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867463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0B0A1CCF" w14:textId="77777777" w:rsidR="002D525A" w:rsidRDefault="002D525A" w:rsidP="00270613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0E85CD9B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</w:t>
      </w:r>
      <w:proofErr w:type="gramStart"/>
      <w:r>
        <w:rPr>
          <w:iCs/>
          <w:lang w:val="en-US"/>
        </w:rPr>
        <w:t>the delimiter ‘,’ and</w:t>
      </w:r>
      <w:proofErr w:type="gramEnd"/>
      <w:r>
        <w:rPr>
          <w:iCs/>
          <w:lang w:val="en-US"/>
        </w:rPr>
        <w:t xml:space="preserve"> each of the values is further parsed to get the actual value. </w:t>
      </w:r>
    </w:p>
    <w:p w14:paraId="3E2D5EF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6DA20C2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proofErr w:type="gram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>[</w:t>
      </w:r>
      <w:proofErr w:type="gramEnd"/>
      <w:r>
        <w:rPr>
          <w:iCs/>
          <w:lang w:val="en-US"/>
        </w:rPr>
        <w:t xml:space="preserve">0] identifies the type of metadata. </w:t>
      </w:r>
    </w:p>
    <w:p w14:paraId="7CB8A10F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207B083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0C0B795E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2F3BD494" w14:textId="77777777" w:rsidR="00775DC7" w:rsidRPr="00822136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25570BE8" w14:textId="77777777" w:rsidR="00775DC7" w:rsidRDefault="00775DC7" w:rsidP="00775DC7">
      <w:pPr>
        <w:rPr>
          <w:rStyle w:val="code"/>
        </w:rPr>
      </w:pPr>
    </w:p>
    <w:p w14:paraId="17708A77" w14:textId="77777777" w:rsidR="00775DC7" w:rsidRDefault="00775DC7" w:rsidP="00775DC7">
      <w:pPr>
        <w:rPr>
          <w:iCs/>
          <w:lang w:val="en-US"/>
        </w:rPr>
      </w:pPr>
      <w:bookmarkStart w:id="1" w:name="_Hlk5014795"/>
      <w:r>
        <w:rPr>
          <w:iCs/>
          <w:lang w:val="en-US"/>
        </w:rPr>
        <w:t xml:space="preserve">The metadata status is a 1 character hexadecimal bit mask. </w:t>
      </w:r>
    </w:p>
    <w:bookmarkEnd w:id="1"/>
    <w:p w14:paraId="537CC023" w14:textId="77777777" w:rsidR="00775DC7" w:rsidRDefault="00775DC7" w:rsidP="00775DC7">
      <w:pPr>
        <w:rPr>
          <w:iCs/>
          <w:lang w:val="en-US"/>
        </w:rPr>
      </w:pPr>
    </w:p>
    <w:p w14:paraId="73E3CE7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57382B8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3B6A9334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29DFAE0" w14:textId="77777777" w:rsidR="00775DC7" w:rsidRPr="00160881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proofErr w:type="gramStart"/>
      <w:r>
        <w:rPr>
          <w:lang w:val="en-US"/>
        </w:rPr>
        <w:t>metadata</w:t>
      </w:r>
      <w:proofErr w:type="gramEnd"/>
      <w:r w:rsidRPr="00160881">
        <w:rPr>
          <w:lang w:val="en-US"/>
        </w:rPr>
        <w:t xml:space="preserve"> status – 0 indicates OK.</w:t>
      </w:r>
    </w:p>
    <w:p w14:paraId="01AE13B5" w14:textId="77777777" w:rsidR="00775DC7" w:rsidRDefault="00775DC7" w:rsidP="00775DC7">
      <w:pPr>
        <w:rPr>
          <w:iCs/>
          <w:lang w:val="en-US"/>
        </w:rPr>
      </w:pPr>
    </w:p>
    <w:p w14:paraId="0E36C04E" w14:textId="77777777" w:rsidR="00775DC7" w:rsidRPr="00E45171" w:rsidRDefault="00775DC7" w:rsidP="00775DC7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</w:t>
      </w:r>
      <w:proofErr w:type="spellStart"/>
      <w:r>
        <w:rPr>
          <w:iCs/>
          <w:lang w:val="en-US"/>
        </w:rPr>
        <w:t>int</w:t>
      </w:r>
      <w:proofErr w:type="spellEnd"/>
      <w:r>
        <w:rPr>
          <w:iCs/>
          <w:lang w:val="en-US"/>
        </w:rPr>
        <w:t xml:space="preserve"> to get the current range.</w:t>
      </w:r>
    </w:p>
    <w:p w14:paraId="657C27A0" w14:textId="77777777" w:rsidR="00775DC7" w:rsidRDefault="00775DC7" w:rsidP="00775DC7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7091FA6" w14:textId="77777777" w:rsidR="00775DC7" w:rsidRDefault="00775DC7" w:rsidP="00775DC7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4101AF7" w14:textId="77777777" w:rsidR="00775DC7" w:rsidRDefault="00775DC7" w:rsidP="00775DC7">
      <w:pPr>
        <w:rPr>
          <w:lang w:val="en-US"/>
        </w:rPr>
      </w:pPr>
    </w:p>
    <w:p w14:paraId="58E752A4" w14:textId="77777777" w:rsidR="00775DC7" w:rsidRDefault="00775DC7" w:rsidP="00775DC7">
      <w:pPr>
        <w:rPr>
          <w:lang w:val="en-US"/>
        </w:rPr>
      </w:pPr>
      <w:r>
        <w:rPr>
          <w:lang w:val="en-US"/>
        </w:rPr>
        <w:t xml:space="preserve">2 – </w:t>
      </w:r>
      <w:proofErr w:type="gramStart"/>
      <w:r>
        <w:rPr>
          <w:lang w:val="en-US"/>
        </w:rPr>
        <w:t>indicates</w:t>
      </w:r>
      <w:proofErr w:type="gramEnd"/>
      <w:r>
        <w:rPr>
          <w:lang w:val="en-US"/>
        </w:rPr>
        <w:t xml:space="preserve"> the type – current range</w:t>
      </w:r>
    </w:p>
    <w:p w14:paraId="4B9DB7AA" w14:textId="0B0243E6" w:rsidR="00517B0E" w:rsidRDefault="00775DC7" w:rsidP="00775DC7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lastRenderedPageBreak/>
        <w:t xml:space="preserve">88 – </w:t>
      </w:r>
      <w:proofErr w:type="gramStart"/>
      <w:r>
        <w:rPr>
          <w:lang w:val="en-US"/>
        </w:rPr>
        <w:t>indicates</w:t>
      </w:r>
      <w:proofErr w:type="gramEnd"/>
      <w:r>
        <w:rPr>
          <w:lang w:val="en-US"/>
        </w:rPr>
        <w:t xml:space="preserve"> the hexadecimal value for current range index – 1mA. The first bit 8 implies that it is high speed mode current range</w:t>
      </w:r>
      <w:r w:rsidR="002D525A">
        <w:rPr>
          <w:lang w:val="en-US"/>
        </w:rPr>
        <w:t>.</w:t>
      </w:r>
    </w:p>
    <w:p w14:paraId="70F38DF1" w14:textId="77777777" w:rsidR="00270613" w:rsidRDefault="00270613" w:rsidP="00775DC7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1DF3A93A" w14:textId="3BEAF72A" w:rsidR="00242680" w:rsidRPr="000708E6" w:rsidRDefault="00242680" w:rsidP="00242680">
      <w:pPr>
        <w:rPr>
          <w:b/>
          <w:lang w:val="en-US"/>
        </w:rPr>
      </w:pPr>
      <w:bookmarkStart w:id="2" w:name="OLE_LINK4"/>
      <w:bookmarkStart w:id="3" w:name="OLE_LINK5"/>
      <w:r w:rsidRPr="000708E6">
        <w:rPr>
          <w:b/>
          <w:lang w:val="en-US"/>
        </w:rPr>
        <w:t>Sample output:</w:t>
      </w:r>
    </w:p>
    <w:p w14:paraId="27AFCA26" w14:textId="77777777" w:rsidR="00242680" w:rsidRDefault="00242680" w:rsidP="00242680">
      <w:pPr>
        <w:rPr>
          <w:lang w:val="en-US"/>
        </w:rPr>
      </w:pPr>
    </w:p>
    <w:p w14:paraId="3AD80CF5" w14:textId="443EF02C" w:rsidR="00242680" w:rsidRDefault="00242680" w:rsidP="00242680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0D75E8F3" w14:textId="77777777" w:rsidR="00242680" w:rsidRPr="00A80AD7" w:rsidRDefault="00242680" w:rsidP="00242680">
      <w:pPr>
        <w:rPr>
          <w:lang w:val="en-US"/>
        </w:rPr>
      </w:pPr>
    </w:p>
    <w:p w14:paraId="7F7672DD" w14:textId="77777777" w:rsidR="00242680" w:rsidRPr="00CE12C4" w:rsidRDefault="00242680" w:rsidP="00242680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7E217826" w14:textId="77777777" w:rsidR="00242680" w:rsidRPr="00CE12C4" w:rsidRDefault="00242680" w:rsidP="00242680">
      <w:pPr>
        <w:rPr>
          <w:lang w:val="it-IT"/>
        </w:rPr>
      </w:pPr>
    </w:p>
    <w:p w14:paraId="650B5159" w14:textId="77777777" w:rsidR="00242680" w:rsidRDefault="00242680" w:rsidP="00242680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7E3CB3CC" w14:textId="77777777" w:rsidR="00242680" w:rsidRPr="00891EE5" w:rsidRDefault="00242680" w:rsidP="00242680">
      <w:pPr>
        <w:ind w:left="708" w:firstLine="708"/>
        <w:rPr>
          <w:lang w:val="en-US"/>
        </w:rPr>
      </w:pPr>
      <w:proofErr w:type="spellStart"/>
      <w:proofErr w:type="gramStart"/>
      <w:r w:rsidRPr="00891EE5">
        <w:rPr>
          <w:lang w:val="en-US"/>
        </w:rPr>
        <w:t>i</w:t>
      </w:r>
      <w:proofErr w:type="spellEnd"/>
      <w:proofErr w:type="gramEnd"/>
      <w:r w:rsidRPr="00891EE5">
        <w:rPr>
          <w:lang w:val="en-US"/>
        </w:rPr>
        <w:t xml:space="preserve"> (A) = -4.999E-01   </w:t>
      </w:r>
    </w:p>
    <w:p w14:paraId="79CA8B99" w14:textId="77777777" w:rsidR="00242680" w:rsidRDefault="00242680" w:rsidP="00242680">
      <w:pPr>
        <w:ind w:left="708" w:firstLine="708"/>
        <w:rPr>
          <w:lang w:val="en-US"/>
        </w:rPr>
      </w:pPr>
      <w:proofErr w:type="gramStart"/>
      <w:r w:rsidRPr="00E20828">
        <w:rPr>
          <w:lang w:val="en-US"/>
        </w:rPr>
        <w:t>Status :</w:t>
      </w:r>
      <w:proofErr w:type="gramEnd"/>
      <w:r w:rsidRPr="00E20828">
        <w:rPr>
          <w:lang w:val="en-US"/>
        </w:rPr>
        <w:t xml:space="preserve"> OK           </w:t>
      </w:r>
    </w:p>
    <w:p w14:paraId="25393003" w14:textId="6A5A5B66" w:rsidR="00242680" w:rsidRPr="00F22846" w:rsidRDefault="00242680" w:rsidP="00242680">
      <w:pPr>
        <w:autoSpaceDE w:val="0"/>
        <w:autoSpaceDN w:val="0"/>
        <w:adjustRightInd w:val="0"/>
        <w:ind w:left="708" w:firstLine="708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proofErr w:type="gramStart"/>
      <w:r w:rsidRPr="00E20828">
        <w:rPr>
          <w:lang w:val="en-US"/>
        </w:rPr>
        <w:t>CR :</w:t>
      </w:r>
      <w:proofErr w:type="gramEnd"/>
      <w:r w:rsidRPr="00E20828">
        <w:rPr>
          <w:lang w:val="en-US"/>
        </w:rPr>
        <w:t xml:space="preserve"> 1mA (High speed)</w:t>
      </w:r>
      <w:bookmarkEnd w:id="2"/>
      <w:bookmarkEnd w:id="3"/>
    </w:p>
    <w:sectPr w:rsidR="00242680" w:rsidRPr="00F22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6C9CD" w14:textId="77777777" w:rsidR="004E391C" w:rsidRDefault="004E391C" w:rsidP="00F778F1">
      <w:r>
        <w:separator/>
      </w:r>
    </w:p>
  </w:endnote>
  <w:endnote w:type="continuationSeparator" w:id="0">
    <w:p w14:paraId="09C558C2" w14:textId="77777777" w:rsidR="004E391C" w:rsidRDefault="004E391C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5D1518" w:rsidRPr="007C5EF8" w:rsidRDefault="005D1518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66F">
          <w:rPr>
            <w:noProof/>
          </w:rPr>
          <w:t>2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5D1518" w:rsidRPr="004F48A0" w:rsidRDefault="005D1518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3E566F">
          <w:rPr>
            <w:noProof/>
            <w:lang w:val="en-US"/>
          </w:rPr>
          <w:t>3</w:t>
        </w:r>
        <w:r>
          <w:fldChar w:fldCharType="end"/>
        </w:r>
      </w:p>
    </w:sdtContent>
  </w:sdt>
  <w:p w14:paraId="4A082AE4" w14:textId="77777777" w:rsidR="005D1518" w:rsidRPr="004F48A0" w:rsidRDefault="005D1518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63076C" w14:textId="77777777" w:rsidR="004E391C" w:rsidRDefault="004E391C" w:rsidP="00F778F1">
      <w:r>
        <w:separator/>
      </w:r>
    </w:p>
  </w:footnote>
  <w:footnote w:type="continuationSeparator" w:id="0">
    <w:p w14:paraId="3AF74D69" w14:textId="77777777" w:rsidR="004E391C" w:rsidRDefault="004E391C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DBDCF9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7D5CC862" w:rsidR="005D1518" w:rsidRPr="006D49B4" w:rsidRDefault="004E391C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7D5CC862" w:rsidR="005D1518" w:rsidRPr="006D49B4" w:rsidRDefault="00C04D01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EC783" w14:textId="77777777" w:rsidR="005D1518" w:rsidRDefault="005D151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34F1D461" w:rsidR="005D1518" w:rsidRPr="006D49B4" w:rsidRDefault="004E391C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0724">
                                <w:rPr>
                                  <w:lang w:val="en-US"/>
                                </w:rPr>
                                <w:t>MethodSCRIPT SDK Example - Arduino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34F1D461" w:rsidR="005D1518" w:rsidRPr="006D49B4" w:rsidRDefault="00C04D01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9A0724">
                          <w:rPr>
                            <w:lang w:val="en-US"/>
                          </w:rPr>
                          <w:t>MethodSCRIPT SDK Example - Arduino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527A0"/>
    <w:multiLevelType w:val="multilevel"/>
    <w:tmpl w:val="9530EB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6A"/>
    <w:rsid w:val="00007618"/>
    <w:rsid w:val="00011A2D"/>
    <w:rsid w:val="00012563"/>
    <w:rsid w:val="00016A34"/>
    <w:rsid w:val="00017402"/>
    <w:rsid w:val="00020C29"/>
    <w:rsid w:val="000213C6"/>
    <w:rsid w:val="00022EDA"/>
    <w:rsid w:val="00024488"/>
    <w:rsid w:val="000254E1"/>
    <w:rsid w:val="00027534"/>
    <w:rsid w:val="000323CF"/>
    <w:rsid w:val="00042F99"/>
    <w:rsid w:val="0004484E"/>
    <w:rsid w:val="000458D6"/>
    <w:rsid w:val="00050BEB"/>
    <w:rsid w:val="0005335E"/>
    <w:rsid w:val="00055658"/>
    <w:rsid w:val="00066EC2"/>
    <w:rsid w:val="00072141"/>
    <w:rsid w:val="0007215A"/>
    <w:rsid w:val="00082379"/>
    <w:rsid w:val="000835D5"/>
    <w:rsid w:val="000923EC"/>
    <w:rsid w:val="00092C21"/>
    <w:rsid w:val="00092C41"/>
    <w:rsid w:val="000955C6"/>
    <w:rsid w:val="000A3436"/>
    <w:rsid w:val="000A61B5"/>
    <w:rsid w:val="000B07AF"/>
    <w:rsid w:val="000B31DC"/>
    <w:rsid w:val="000B3D6D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0D8F"/>
    <w:rsid w:val="000F1209"/>
    <w:rsid w:val="000F156C"/>
    <w:rsid w:val="000F1813"/>
    <w:rsid w:val="000F6F30"/>
    <w:rsid w:val="00100343"/>
    <w:rsid w:val="00101578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2DA3"/>
    <w:rsid w:val="001430DC"/>
    <w:rsid w:val="00143249"/>
    <w:rsid w:val="00144886"/>
    <w:rsid w:val="00144D74"/>
    <w:rsid w:val="001513FD"/>
    <w:rsid w:val="00151808"/>
    <w:rsid w:val="00152B70"/>
    <w:rsid w:val="0015326C"/>
    <w:rsid w:val="001568FE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86EBE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4EF"/>
    <w:rsid w:val="00203807"/>
    <w:rsid w:val="00204627"/>
    <w:rsid w:val="00206F48"/>
    <w:rsid w:val="00207875"/>
    <w:rsid w:val="002132FC"/>
    <w:rsid w:val="00213419"/>
    <w:rsid w:val="0021486E"/>
    <w:rsid w:val="002159DD"/>
    <w:rsid w:val="00220AE7"/>
    <w:rsid w:val="00220BCB"/>
    <w:rsid w:val="002217DB"/>
    <w:rsid w:val="00222267"/>
    <w:rsid w:val="0022560D"/>
    <w:rsid w:val="0023056C"/>
    <w:rsid w:val="00233673"/>
    <w:rsid w:val="00234F2C"/>
    <w:rsid w:val="00237347"/>
    <w:rsid w:val="00241973"/>
    <w:rsid w:val="00241ED6"/>
    <w:rsid w:val="0024233F"/>
    <w:rsid w:val="00242680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4B4"/>
    <w:rsid w:val="002675F7"/>
    <w:rsid w:val="00270131"/>
    <w:rsid w:val="00270613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345F"/>
    <w:rsid w:val="002C3675"/>
    <w:rsid w:val="002C5080"/>
    <w:rsid w:val="002D0B1B"/>
    <w:rsid w:val="002D521D"/>
    <w:rsid w:val="002D525A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287C"/>
    <w:rsid w:val="00344D14"/>
    <w:rsid w:val="003468DE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5063"/>
    <w:rsid w:val="003A6EC4"/>
    <w:rsid w:val="003B56B3"/>
    <w:rsid w:val="003B7657"/>
    <w:rsid w:val="003C1E55"/>
    <w:rsid w:val="003C38A2"/>
    <w:rsid w:val="003D36BA"/>
    <w:rsid w:val="003D513D"/>
    <w:rsid w:val="003D5CE6"/>
    <w:rsid w:val="003E521D"/>
    <w:rsid w:val="003E566F"/>
    <w:rsid w:val="003E65B0"/>
    <w:rsid w:val="003F157C"/>
    <w:rsid w:val="003F597A"/>
    <w:rsid w:val="003F6C0E"/>
    <w:rsid w:val="00401360"/>
    <w:rsid w:val="00404ECF"/>
    <w:rsid w:val="0041651B"/>
    <w:rsid w:val="004256E8"/>
    <w:rsid w:val="00425A79"/>
    <w:rsid w:val="00426903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39D"/>
    <w:rsid w:val="00491C01"/>
    <w:rsid w:val="004941BF"/>
    <w:rsid w:val="00494748"/>
    <w:rsid w:val="0049584E"/>
    <w:rsid w:val="004968ED"/>
    <w:rsid w:val="004A321B"/>
    <w:rsid w:val="004A475E"/>
    <w:rsid w:val="004A4D54"/>
    <w:rsid w:val="004A619A"/>
    <w:rsid w:val="004A74A2"/>
    <w:rsid w:val="004B2101"/>
    <w:rsid w:val="004B66D8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391C"/>
    <w:rsid w:val="004F4582"/>
    <w:rsid w:val="004F48A0"/>
    <w:rsid w:val="004F616D"/>
    <w:rsid w:val="004F6735"/>
    <w:rsid w:val="005018CF"/>
    <w:rsid w:val="005037A7"/>
    <w:rsid w:val="00505538"/>
    <w:rsid w:val="00505DA6"/>
    <w:rsid w:val="00512931"/>
    <w:rsid w:val="00515946"/>
    <w:rsid w:val="00517B0E"/>
    <w:rsid w:val="00520433"/>
    <w:rsid w:val="005206D8"/>
    <w:rsid w:val="005227D0"/>
    <w:rsid w:val="005245AF"/>
    <w:rsid w:val="00525FE7"/>
    <w:rsid w:val="00527242"/>
    <w:rsid w:val="00533427"/>
    <w:rsid w:val="00537569"/>
    <w:rsid w:val="00537925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2DA2"/>
    <w:rsid w:val="005632E2"/>
    <w:rsid w:val="00563C5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5D5"/>
    <w:rsid w:val="005A3078"/>
    <w:rsid w:val="005A4D07"/>
    <w:rsid w:val="005A51D3"/>
    <w:rsid w:val="005A5251"/>
    <w:rsid w:val="005B48AA"/>
    <w:rsid w:val="005B796A"/>
    <w:rsid w:val="005C6404"/>
    <w:rsid w:val="005D0DEC"/>
    <w:rsid w:val="005D1518"/>
    <w:rsid w:val="005D3F5D"/>
    <w:rsid w:val="005D72CE"/>
    <w:rsid w:val="005E3364"/>
    <w:rsid w:val="005E5770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1EC7"/>
    <w:rsid w:val="006229C8"/>
    <w:rsid w:val="00622BC0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A7FD3"/>
    <w:rsid w:val="006B0288"/>
    <w:rsid w:val="006B24BA"/>
    <w:rsid w:val="006B2D18"/>
    <w:rsid w:val="006B30CE"/>
    <w:rsid w:val="006B52E1"/>
    <w:rsid w:val="006C10E8"/>
    <w:rsid w:val="006C1F05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4AD5"/>
    <w:rsid w:val="00701338"/>
    <w:rsid w:val="0070157A"/>
    <w:rsid w:val="007020E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27AE6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5DC7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B0607"/>
    <w:rsid w:val="007B0A6F"/>
    <w:rsid w:val="007B21E9"/>
    <w:rsid w:val="007B58AB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7F73C0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45133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66C3A"/>
    <w:rsid w:val="00867463"/>
    <w:rsid w:val="00877A7F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E78BF"/>
    <w:rsid w:val="008F1967"/>
    <w:rsid w:val="008F3178"/>
    <w:rsid w:val="008F3D0B"/>
    <w:rsid w:val="008F446B"/>
    <w:rsid w:val="008F574C"/>
    <w:rsid w:val="008F5993"/>
    <w:rsid w:val="00906911"/>
    <w:rsid w:val="00917CD5"/>
    <w:rsid w:val="00917D3A"/>
    <w:rsid w:val="00920178"/>
    <w:rsid w:val="00920B60"/>
    <w:rsid w:val="0092444B"/>
    <w:rsid w:val="0093071C"/>
    <w:rsid w:val="00931CC6"/>
    <w:rsid w:val="009338CF"/>
    <w:rsid w:val="0093468E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1521"/>
    <w:rsid w:val="00956558"/>
    <w:rsid w:val="009567C9"/>
    <w:rsid w:val="00960091"/>
    <w:rsid w:val="009600D0"/>
    <w:rsid w:val="009600E3"/>
    <w:rsid w:val="00960467"/>
    <w:rsid w:val="00961F2E"/>
    <w:rsid w:val="00964592"/>
    <w:rsid w:val="009678B8"/>
    <w:rsid w:val="009704F4"/>
    <w:rsid w:val="00971475"/>
    <w:rsid w:val="00972BBC"/>
    <w:rsid w:val="009747C1"/>
    <w:rsid w:val="00975C17"/>
    <w:rsid w:val="00981E56"/>
    <w:rsid w:val="00982BD1"/>
    <w:rsid w:val="00983942"/>
    <w:rsid w:val="00983B81"/>
    <w:rsid w:val="009859E0"/>
    <w:rsid w:val="00996356"/>
    <w:rsid w:val="009974A7"/>
    <w:rsid w:val="009A0724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0C6"/>
    <w:rsid w:val="00A21FDA"/>
    <w:rsid w:val="00A22DC3"/>
    <w:rsid w:val="00A2700F"/>
    <w:rsid w:val="00A30E5E"/>
    <w:rsid w:val="00A32830"/>
    <w:rsid w:val="00A36608"/>
    <w:rsid w:val="00A36FD0"/>
    <w:rsid w:val="00A452D1"/>
    <w:rsid w:val="00A50915"/>
    <w:rsid w:val="00A51A7F"/>
    <w:rsid w:val="00A572E7"/>
    <w:rsid w:val="00A60D39"/>
    <w:rsid w:val="00A613D8"/>
    <w:rsid w:val="00A62A3D"/>
    <w:rsid w:val="00A63CE1"/>
    <w:rsid w:val="00A6444C"/>
    <w:rsid w:val="00A64B95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97FE6"/>
    <w:rsid w:val="00AA23F1"/>
    <w:rsid w:val="00AA666D"/>
    <w:rsid w:val="00AA7474"/>
    <w:rsid w:val="00AC0F4C"/>
    <w:rsid w:val="00AC25FA"/>
    <w:rsid w:val="00AD38FB"/>
    <w:rsid w:val="00AD4F0A"/>
    <w:rsid w:val="00AE00E9"/>
    <w:rsid w:val="00AE1F4C"/>
    <w:rsid w:val="00AE30D5"/>
    <w:rsid w:val="00AE30F2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EF0"/>
    <w:rsid w:val="00B17740"/>
    <w:rsid w:val="00B17B40"/>
    <w:rsid w:val="00B21509"/>
    <w:rsid w:val="00B2179E"/>
    <w:rsid w:val="00B21F6E"/>
    <w:rsid w:val="00B244E9"/>
    <w:rsid w:val="00B2561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57B97"/>
    <w:rsid w:val="00B61AED"/>
    <w:rsid w:val="00B661C3"/>
    <w:rsid w:val="00B66A66"/>
    <w:rsid w:val="00B67A1D"/>
    <w:rsid w:val="00B7259B"/>
    <w:rsid w:val="00B72E69"/>
    <w:rsid w:val="00B75009"/>
    <w:rsid w:val="00B75CA6"/>
    <w:rsid w:val="00B77952"/>
    <w:rsid w:val="00B80021"/>
    <w:rsid w:val="00B80C1F"/>
    <w:rsid w:val="00B82166"/>
    <w:rsid w:val="00B82554"/>
    <w:rsid w:val="00B86D68"/>
    <w:rsid w:val="00B903AD"/>
    <w:rsid w:val="00B96763"/>
    <w:rsid w:val="00BA4549"/>
    <w:rsid w:val="00BA4CCF"/>
    <w:rsid w:val="00BA77D3"/>
    <w:rsid w:val="00BB0AE7"/>
    <w:rsid w:val="00BB4ECA"/>
    <w:rsid w:val="00BB79DF"/>
    <w:rsid w:val="00BC19EB"/>
    <w:rsid w:val="00BC334E"/>
    <w:rsid w:val="00BC3CC2"/>
    <w:rsid w:val="00BC7487"/>
    <w:rsid w:val="00BD664D"/>
    <w:rsid w:val="00BD71AD"/>
    <w:rsid w:val="00BE0A39"/>
    <w:rsid w:val="00BE3071"/>
    <w:rsid w:val="00BF117F"/>
    <w:rsid w:val="00BF2083"/>
    <w:rsid w:val="00BF2891"/>
    <w:rsid w:val="00BF4448"/>
    <w:rsid w:val="00BF755D"/>
    <w:rsid w:val="00BF7FFB"/>
    <w:rsid w:val="00C03B58"/>
    <w:rsid w:val="00C04358"/>
    <w:rsid w:val="00C04D01"/>
    <w:rsid w:val="00C10FF9"/>
    <w:rsid w:val="00C134C6"/>
    <w:rsid w:val="00C1391C"/>
    <w:rsid w:val="00C156FA"/>
    <w:rsid w:val="00C22357"/>
    <w:rsid w:val="00C230FB"/>
    <w:rsid w:val="00C26B54"/>
    <w:rsid w:val="00C32509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803C3"/>
    <w:rsid w:val="00C80B5E"/>
    <w:rsid w:val="00C80C05"/>
    <w:rsid w:val="00C81D8A"/>
    <w:rsid w:val="00C848F2"/>
    <w:rsid w:val="00C86C08"/>
    <w:rsid w:val="00C907B2"/>
    <w:rsid w:val="00C90EAB"/>
    <w:rsid w:val="00C9118A"/>
    <w:rsid w:val="00CA4B23"/>
    <w:rsid w:val="00CA4E58"/>
    <w:rsid w:val="00CB1A7A"/>
    <w:rsid w:val="00CB1A95"/>
    <w:rsid w:val="00CB1B0F"/>
    <w:rsid w:val="00CB2E65"/>
    <w:rsid w:val="00CC300A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CF1105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364EB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4940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96CA4"/>
    <w:rsid w:val="00DA28EE"/>
    <w:rsid w:val="00DA2DC9"/>
    <w:rsid w:val="00DA4797"/>
    <w:rsid w:val="00DA7BA2"/>
    <w:rsid w:val="00DB12DD"/>
    <w:rsid w:val="00DB1E47"/>
    <w:rsid w:val="00DB38C6"/>
    <w:rsid w:val="00DB50D9"/>
    <w:rsid w:val="00DB6D64"/>
    <w:rsid w:val="00DC0054"/>
    <w:rsid w:val="00DC14F2"/>
    <w:rsid w:val="00DC2B82"/>
    <w:rsid w:val="00DD160F"/>
    <w:rsid w:val="00DD16E9"/>
    <w:rsid w:val="00DD28DE"/>
    <w:rsid w:val="00DD5146"/>
    <w:rsid w:val="00DD550B"/>
    <w:rsid w:val="00DD77EF"/>
    <w:rsid w:val="00DE7EA3"/>
    <w:rsid w:val="00DF5500"/>
    <w:rsid w:val="00E03C00"/>
    <w:rsid w:val="00E04453"/>
    <w:rsid w:val="00E05E9C"/>
    <w:rsid w:val="00E10ED5"/>
    <w:rsid w:val="00E117F3"/>
    <w:rsid w:val="00E11B73"/>
    <w:rsid w:val="00E219D4"/>
    <w:rsid w:val="00E22124"/>
    <w:rsid w:val="00E24BA5"/>
    <w:rsid w:val="00E25038"/>
    <w:rsid w:val="00E27E33"/>
    <w:rsid w:val="00E321ED"/>
    <w:rsid w:val="00E432C9"/>
    <w:rsid w:val="00E43A7C"/>
    <w:rsid w:val="00E45171"/>
    <w:rsid w:val="00E45216"/>
    <w:rsid w:val="00E45E6D"/>
    <w:rsid w:val="00E4636A"/>
    <w:rsid w:val="00E46BF0"/>
    <w:rsid w:val="00E50ED1"/>
    <w:rsid w:val="00E541A5"/>
    <w:rsid w:val="00E56E13"/>
    <w:rsid w:val="00E62910"/>
    <w:rsid w:val="00E647A7"/>
    <w:rsid w:val="00E64FD7"/>
    <w:rsid w:val="00E666D5"/>
    <w:rsid w:val="00E7321F"/>
    <w:rsid w:val="00E73FD1"/>
    <w:rsid w:val="00E7523C"/>
    <w:rsid w:val="00E765EC"/>
    <w:rsid w:val="00E81F4C"/>
    <w:rsid w:val="00E826CE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5FBA"/>
    <w:rsid w:val="00EB1C72"/>
    <w:rsid w:val="00EB2315"/>
    <w:rsid w:val="00EB4D75"/>
    <w:rsid w:val="00EB64A2"/>
    <w:rsid w:val="00EB735C"/>
    <w:rsid w:val="00EC1A97"/>
    <w:rsid w:val="00EC3E4C"/>
    <w:rsid w:val="00EC4678"/>
    <w:rsid w:val="00EC4C25"/>
    <w:rsid w:val="00EC77C6"/>
    <w:rsid w:val="00EC7B75"/>
    <w:rsid w:val="00ED06B0"/>
    <w:rsid w:val="00ED1ACF"/>
    <w:rsid w:val="00ED62E8"/>
    <w:rsid w:val="00ED6843"/>
    <w:rsid w:val="00ED7E30"/>
    <w:rsid w:val="00EE21A2"/>
    <w:rsid w:val="00EE48D3"/>
    <w:rsid w:val="00EE57F1"/>
    <w:rsid w:val="00EF00A7"/>
    <w:rsid w:val="00EF092F"/>
    <w:rsid w:val="00EF55F4"/>
    <w:rsid w:val="00EF6ECA"/>
    <w:rsid w:val="00F019B9"/>
    <w:rsid w:val="00F05D52"/>
    <w:rsid w:val="00F0641B"/>
    <w:rsid w:val="00F15086"/>
    <w:rsid w:val="00F1509E"/>
    <w:rsid w:val="00F22052"/>
    <w:rsid w:val="00F22846"/>
    <w:rsid w:val="00F24070"/>
    <w:rsid w:val="00F24FA7"/>
    <w:rsid w:val="00F256AD"/>
    <w:rsid w:val="00F2577A"/>
    <w:rsid w:val="00F25F9B"/>
    <w:rsid w:val="00F263C1"/>
    <w:rsid w:val="00F2740F"/>
    <w:rsid w:val="00F32B89"/>
    <w:rsid w:val="00F33EED"/>
    <w:rsid w:val="00F43E81"/>
    <w:rsid w:val="00F51856"/>
    <w:rsid w:val="00F56F0A"/>
    <w:rsid w:val="00F66DA1"/>
    <w:rsid w:val="00F66DB5"/>
    <w:rsid w:val="00F74D71"/>
    <w:rsid w:val="00F74DDA"/>
    <w:rsid w:val="00F7698A"/>
    <w:rsid w:val="00F778F1"/>
    <w:rsid w:val="00F81B34"/>
    <w:rsid w:val="00F84412"/>
    <w:rsid w:val="00F86E4D"/>
    <w:rsid w:val="00F90A43"/>
    <w:rsid w:val="00F97A55"/>
    <w:rsid w:val="00F97CFF"/>
    <w:rsid w:val="00FA0C99"/>
    <w:rsid w:val="00FA37E1"/>
    <w:rsid w:val="00FA4453"/>
    <w:rsid w:val="00FA6A24"/>
    <w:rsid w:val="00FB05A0"/>
    <w:rsid w:val="00FB1408"/>
    <w:rsid w:val="00FB1589"/>
    <w:rsid w:val="00FB3276"/>
    <w:rsid w:val="00FB5C5C"/>
    <w:rsid w:val="00FC3A16"/>
    <w:rsid w:val="00FC49D5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Table" w:semiHidden="0" w:unhideWhenUsed="0"/>
    <w:lsdException w:name="Table Web 3" w:semiHidden="0" w:unhideWhenUsed="0"/>
    <w:lsdException w:name="Balloon Text" w:uiPriority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0" w:qFormat="1"/>
    <w:lsdException w:name="line number" w:uiPriority="0"/>
    <w:lsdException w:name="page number" w:uiPriority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Table" w:semiHidden="0" w:unhideWhenUsed="0"/>
    <w:lsdException w:name="Table Web 3" w:semiHidden="0" w:unhideWhenUsed="0"/>
    <w:lsdException w:name="Balloon Text" w:uiPriority="0"/>
    <w:lsdException w:name="Table Grid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09"/>
    <w:rsid w:val="0003125E"/>
    <w:rsid w:val="000A2110"/>
    <w:rsid w:val="001648F1"/>
    <w:rsid w:val="001A345D"/>
    <w:rsid w:val="00246234"/>
    <w:rsid w:val="00260775"/>
    <w:rsid w:val="002B789F"/>
    <w:rsid w:val="002D6EE5"/>
    <w:rsid w:val="0032596A"/>
    <w:rsid w:val="0040791B"/>
    <w:rsid w:val="00540DB1"/>
    <w:rsid w:val="0058434B"/>
    <w:rsid w:val="005A1884"/>
    <w:rsid w:val="005A3856"/>
    <w:rsid w:val="005B36A8"/>
    <w:rsid w:val="006439E2"/>
    <w:rsid w:val="0068435B"/>
    <w:rsid w:val="006E6350"/>
    <w:rsid w:val="00805419"/>
    <w:rsid w:val="008B5A90"/>
    <w:rsid w:val="00913195"/>
    <w:rsid w:val="00970FBF"/>
    <w:rsid w:val="00980740"/>
    <w:rsid w:val="009F7CC5"/>
    <w:rsid w:val="00A83740"/>
    <w:rsid w:val="00A85D04"/>
    <w:rsid w:val="00AA1347"/>
    <w:rsid w:val="00B15AAF"/>
    <w:rsid w:val="00B2311E"/>
    <w:rsid w:val="00B30536"/>
    <w:rsid w:val="00CC4F87"/>
    <w:rsid w:val="00CD0F6D"/>
    <w:rsid w:val="00D504C9"/>
    <w:rsid w:val="00D762DF"/>
    <w:rsid w:val="00DB243A"/>
    <w:rsid w:val="00DC6109"/>
    <w:rsid w:val="00E16E19"/>
    <w:rsid w:val="00EA2583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2A7D4-0CA3-4EF0-922C-FDB1FED7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1</TotalTime>
  <Pages>6</Pages>
  <Words>1425</Words>
  <Characters>8124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Arduino</vt:lpstr>
      <vt:lpstr>Getting started with PalmSens SDK</vt:lpstr>
    </vt:vector>
  </TitlesOfParts>
  <Company>Microsoft</Company>
  <LinksUpToDate>false</LinksUpToDate>
  <CharactersWithSpaces>9530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Arduino</dc:title>
  <dc:subject>PalmSens Mobile SDK for Xamarin</dc:subject>
  <dc:creator>PalmSens BV</dc:creator>
  <cp:lastModifiedBy>Windows-gebruiker</cp:lastModifiedBy>
  <cp:revision>199</cp:revision>
  <cp:lastPrinted>2019-04-01T10:28:00Z</cp:lastPrinted>
  <dcterms:created xsi:type="dcterms:W3CDTF">2015-08-24T16:10:00Z</dcterms:created>
  <dcterms:modified xsi:type="dcterms:W3CDTF">2019-08-21T07:49:00Z</dcterms:modified>
</cp:coreProperties>
</file>